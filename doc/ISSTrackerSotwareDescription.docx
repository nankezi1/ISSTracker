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C6F" w:rsidRPr="00C96904" w:rsidRDefault="001B0EBA" w:rsidP="000E1B58">
      <w:pPr>
        <w:pStyle w:val="Title"/>
        <w:rPr>
          <w:rFonts w:asciiTheme="minorHAnsi" w:hAnsiTheme="minorHAnsi" w:cstheme="minorHAnsi"/>
          <w:lang w:val="en-GB"/>
        </w:rPr>
      </w:pPr>
      <w:r w:rsidRPr="00C96904">
        <w:rPr>
          <w:rFonts w:asciiTheme="minorHAnsi" w:hAnsiTheme="minorHAnsi" w:cstheme="minorHAnsi"/>
          <w:lang w:val="en-GB"/>
        </w:rPr>
        <w:t xml:space="preserve">ISSTracker </w:t>
      </w:r>
      <w:r w:rsidR="000E1B58" w:rsidRPr="00C96904">
        <w:rPr>
          <w:rFonts w:asciiTheme="minorHAnsi" w:hAnsiTheme="minorHAnsi" w:cstheme="minorHAnsi"/>
          <w:lang w:val="en-GB"/>
        </w:rPr>
        <w:t>Software Description</w:t>
      </w:r>
    </w:p>
    <w:p w:rsidR="001B0EBA" w:rsidRPr="00C96904" w:rsidRDefault="001B0EBA">
      <w:pPr>
        <w:rPr>
          <w:rFonts w:cstheme="minorHAnsi"/>
          <w:lang w:val="en-GB"/>
        </w:rPr>
      </w:pPr>
    </w:p>
    <w:p w:rsidR="001B0EBA" w:rsidRPr="00C96904" w:rsidRDefault="001B0EBA">
      <w:pPr>
        <w:rPr>
          <w:rFonts w:cstheme="minorHAnsi"/>
          <w:sz w:val="24"/>
          <w:szCs w:val="24"/>
          <w:lang w:val="en-GB"/>
        </w:rPr>
      </w:pPr>
    </w:p>
    <w:p w:rsidR="00D8139A" w:rsidRPr="00C96904" w:rsidRDefault="00D8139A">
      <w:pPr>
        <w:rPr>
          <w:rFonts w:cstheme="minorHAnsi"/>
          <w:sz w:val="24"/>
          <w:szCs w:val="24"/>
          <w:lang w:val="en-GB"/>
        </w:rPr>
      </w:pPr>
    </w:p>
    <w:p w:rsidR="001B0EBA" w:rsidRPr="00C96904" w:rsidRDefault="001B0EBA">
      <w:pPr>
        <w:rPr>
          <w:rFonts w:cstheme="minorHAnsi"/>
          <w:sz w:val="24"/>
          <w:szCs w:val="24"/>
          <w:lang w:val="en-GB"/>
        </w:rPr>
      </w:pPr>
    </w:p>
    <w:p w:rsidR="001B0EBA" w:rsidRPr="00C96904" w:rsidRDefault="00EC1F2F">
      <w:pPr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ISSTracker v</w:t>
      </w:r>
      <w:ins w:id="0" w:author="Rami Houdroge" w:date="2015-10-14T16:55:00Z">
        <w:r w:rsidR="00373ACF">
          <w:rPr>
            <w:rFonts w:cstheme="minorHAnsi"/>
            <w:sz w:val="24"/>
            <w:szCs w:val="24"/>
            <w:lang w:val="en-GB"/>
          </w:rPr>
          <w:t>2</w:t>
        </w:r>
      </w:ins>
      <w:del w:id="1" w:author="Rami Houdroge" w:date="2015-10-14T16:55:00Z">
        <w:r w:rsidDel="00373ACF">
          <w:rPr>
            <w:rFonts w:cstheme="minorHAnsi"/>
            <w:sz w:val="24"/>
            <w:szCs w:val="24"/>
            <w:lang w:val="en-GB"/>
          </w:rPr>
          <w:delText>1.</w:delText>
        </w:r>
      </w:del>
      <w:del w:id="2" w:author="Rami Houdroge" w:date="2014-10-10T22:28:00Z">
        <w:r w:rsidDel="00EC1F2F">
          <w:rPr>
            <w:rFonts w:cstheme="minorHAnsi"/>
            <w:sz w:val="24"/>
            <w:szCs w:val="24"/>
            <w:lang w:val="en-GB"/>
          </w:rPr>
          <w:delText>0.0</w:delText>
        </w:r>
      </w:del>
    </w:p>
    <w:p w:rsidR="001B0EBA" w:rsidRPr="00C96904" w:rsidRDefault="001B0EBA">
      <w:pPr>
        <w:rPr>
          <w:rFonts w:cstheme="minorHAnsi"/>
          <w:sz w:val="24"/>
          <w:szCs w:val="24"/>
          <w:lang w:val="en-GB"/>
        </w:rPr>
      </w:pPr>
      <w:r w:rsidRPr="00C96904">
        <w:rPr>
          <w:rFonts w:cstheme="minorHAnsi"/>
          <w:sz w:val="24"/>
          <w:szCs w:val="24"/>
          <w:lang w:val="en-GB"/>
        </w:rPr>
        <w:t>Rami Houdroge</w:t>
      </w:r>
    </w:p>
    <w:p w:rsidR="001B0EBA" w:rsidRPr="00C96904" w:rsidRDefault="003A1E6C" w:rsidP="00B0228E">
      <w:pPr>
        <w:rPr>
          <w:rFonts w:cstheme="minorHAnsi"/>
          <w:sz w:val="24"/>
          <w:szCs w:val="24"/>
          <w:lang w:val="en-GB"/>
        </w:rPr>
      </w:pPr>
      <w:del w:id="3" w:author="Rami Houdroge" w:date="2014-10-10T22:28:00Z">
        <w:r w:rsidDel="00EC1F2F">
          <w:rPr>
            <w:rFonts w:cstheme="minorHAnsi"/>
            <w:sz w:val="24"/>
            <w:szCs w:val="24"/>
            <w:lang w:val="en-GB"/>
          </w:rPr>
          <w:delText>November</w:delText>
        </w:r>
        <w:r w:rsidR="00B0228E" w:rsidDel="00EC1F2F">
          <w:rPr>
            <w:rFonts w:cstheme="minorHAnsi"/>
            <w:sz w:val="24"/>
            <w:szCs w:val="24"/>
            <w:lang w:val="en-GB"/>
          </w:rPr>
          <w:delText xml:space="preserve"> </w:delText>
        </w:r>
        <w:r w:rsidR="001B0EBA" w:rsidRPr="00C96904" w:rsidDel="00EC1F2F">
          <w:rPr>
            <w:rFonts w:cstheme="minorHAnsi"/>
            <w:sz w:val="24"/>
            <w:szCs w:val="24"/>
            <w:lang w:val="en-GB"/>
          </w:rPr>
          <w:delText>201</w:delText>
        </w:r>
        <w:r w:rsidR="00735F14" w:rsidDel="00EC1F2F">
          <w:rPr>
            <w:rFonts w:cstheme="minorHAnsi"/>
            <w:sz w:val="24"/>
            <w:szCs w:val="24"/>
            <w:lang w:val="en-GB"/>
          </w:rPr>
          <w:delText>3</w:delText>
        </w:r>
      </w:del>
      <w:ins w:id="4" w:author="Rami Houdroge" w:date="2015-10-14T16:55:00Z">
        <w:r w:rsidR="00373ACF">
          <w:rPr>
            <w:rFonts w:cstheme="minorHAnsi"/>
            <w:sz w:val="24"/>
            <w:szCs w:val="24"/>
            <w:lang w:val="en-GB"/>
          </w:rPr>
          <w:t>October</w:t>
        </w:r>
      </w:ins>
      <w:ins w:id="5" w:author="Rami Houdroge" w:date="2014-10-10T22:28:00Z">
        <w:r w:rsidR="00EC1F2F">
          <w:rPr>
            <w:rFonts w:cstheme="minorHAnsi"/>
            <w:sz w:val="24"/>
            <w:szCs w:val="24"/>
            <w:lang w:val="en-GB"/>
          </w:rPr>
          <w:t xml:space="preserve"> 201</w:t>
        </w:r>
      </w:ins>
      <w:ins w:id="6" w:author="Rami Houdroge" w:date="2015-02-06T23:19:00Z">
        <w:r w:rsidR="009B470D">
          <w:rPr>
            <w:rFonts w:cstheme="minorHAnsi"/>
            <w:sz w:val="24"/>
            <w:szCs w:val="24"/>
            <w:lang w:val="en-GB"/>
          </w:rPr>
          <w:t>5</w:t>
        </w:r>
      </w:ins>
    </w:p>
    <w:p w:rsidR="001B0EBA" w:rsidRPr="00C96904" w:rsidRDefault="001B0EBA" w:rsidP="001B0EBA">
      <w:pPr>
        <w:ind w:left="0"/>
        <w:rPr>
          <w:rFonts w:cstheme="minorHAnsi"/>
          <w:sz w:val="24"/>
          <w:szCs w:val="24"/>
          <w:lang w:val="en-GB"/>
        </w:rPr>
      </w:pPr>
    </w:p>
    <w:p w:rsidR="001B0EBA" w:rsidRPr="00C96904" w:rsidRDefault="001B0EBA" w:rsidP="001B0EBA">
      <w:pPr>
        <w:ind w:left="0"/>
        <w:rPr>
          <w:rFonts w:cstheme="minorHAnsi"/>
          <w:sz w:val="24"/>
          <w:szCs w:val="24"/>
          <w:lang w:val="en-GB"/>
        </w:rPr>
      </w:pPr>
    </w:p>
    <w:p w:rsidR="001B0EBA" w:rsidRPr="00C96904" w:rsidRDefault="001B0EBA" w:rsidP="001B0EBA">
      <w:pPr>
        <w:ind w:left="0"/>
        <w:rPr>
          <w:rFonts w:cstheme="minorHAnsi"/>
          <w:sz w:val="24"/>
          <w:szCs w:val="24"/>
          <w:lang w:val="en-GB"/>
        </w:rPr>
      </w:pPr>
    </w:p>
    <w:p w:rsidR="000E0BA6" w:rsidRPr="0029284E" w:rsidRDefault="00C65E62" w:rsidP="000E0BA6">
      <w:pPr>
        <w:ind w:left="0"/>
        <w:jc w:val="center"/>
        <w:rPr>
          <w:rFonts w:cstheme="minorHAnsi"/>
          <w:lang w:val="en-GB"/>
        </w:rPr>
        <w:sectPr w:rsidR="000E0BA6" w:rsidRPr="0029284E" w:rsidSect="003E6961">
          <w:footerReference w:type="default" r:id="rId8"/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  <w:r w:rsidRPr="00C96904">
        <w:rPr>
          <w:rFonts w:cstheme="minorHAnsi"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5437972" cy="3120428"/>
            <wp:effectExtent l="190500" t="152400" r="162728" b="13712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space\matlab\orekitIntegration\doc\sc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972" cy="3120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0EBA" w:rsidRPr="00C96904" w:rsidRDefault="00864F52" w:rsidP="00AF11A6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bookmarkStart w:id="7" w:name="_Toc373267365"/>
      <w:r w:rsidRPr="00C96904">
        <w:rPr>
          <w:rFonts w:asciiTheme="minorHAnsi" w:hAnsiTheme="minorHAnsi" w:cstheme="minorHAnsi"/>
        </w:rPr>
        <w:lastRenderedPageBreak/>
        <w:t>Scope</w:t>
      </w:r>
      <w:bookmarkEnd w:id="7"/>
    </w:p>
    <w:p w:rsidR="001B0EBA" w:rsidRPr="00C96904" w:rsidRDefault="001B0EBA" w:rsidP="001B0EBA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The scope of this document is to present the real time International Space Station Tracker developed in Matlab.</w:t>
      </w:r>
    </w:p>
    <w:p w:rsidR="0088327F" w:rsidRPr="00C96904" w:rsidRDefault="0088327F" w:rsidP="00C2643C">
      <w:pPr>
        <w:rPr>
          <w:rFonts w:cstheme="minorHAnsi"/>
          <w:lang w:val="en-GB"/>
        </w:rPr>
      </w:pPr>
    </w:p>
    <w:p w:rsidR="0088327F" w:rsidRPr="00C96904" w:rsidRDefault="0088327F" w:rsidP="00C2643C">
      <w:pPr>
        <w:rPr>
          <w:rFonts w:cstheme="minorHAnsi"/>
          <w:lang w:val="en-GB"/>
        </w:rPr>
      </w:pPr>
    </w:p>
    <w:p w:rsidR="007032F5" w:rsidRPr="00C96904" w:rsidRDefault="00864F52" w:rsidP="00AF11A6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bookmarkStart w:id="8" w:name="_Toc373267366"/>
      <w:r w:rsidRPr="00C96904">
        <w:rPr>
          <w:rFonts w:asciiTheme="minorHAnsi" w:hAnsiTheme="minorHAnsi" w:cstheme="minorHAnsi"/>
        </w:rPr>
        <w:t>Acknowledgements</w:t>
      </w:r>
      <w:bookmarkEnd w:id="8"/>
    </w:p>
    <w:p w:rsidR="007032F5" w:rsidRPr="00C96904" w:rsidRDefault="00C65E62" w:rsidP="004F01DD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This project wouldn’t have been possible without the work of hundreds of men and women, whom I would like to thank most sincerely for making available to the general public an immense amount of scientific data</w:t>
      </w:r>
      <w:r w:rsidR="006D2C81" w:rsidRPr="00C96904">
        <w:rPr>
          <w:rFonts w:cstheme="minorHAnsi"/>
          <w:lang w:val="en-GB"/>
        </w:rPr>
        <w:t xml:space="preserve"> and software</w:t>
      </w:r>
      <w:r w:rsidRPr="00C96904">
        <w:rPr>
          <w:rFonts w:cstheme="minorHAnsi"/>
          <w:lang w:val="en-GB"/>
        </w:rPr>
        <w:t xml:space="preserve">. Parts </w:t>
      </w:r>
      <w:r w:rsidR="00F551B4" w:rsidRPr="00C96904">
        <w:rPr>
          <w:rFonts w:cstheme="minorHAnsi"/>
          <w:lang w:val="en-GB"/>
        </w:rPr>
        <w:t xml:space="preserve">and/or resources </w:t>
      </w:r>
      <w:r w:rsidRPr="00C96904">
        <w:rPr>
          <w:rFonts w:cstheme="minorHAnsi"/>
          <w:lang w:val="en-GB"/>
        </w:rPr>
        <w:t xml:space="preserve">of the following projects were used in the development of </w:t>
      </w:r>
      <w:r w:rsidR="004F01DD">
        <w:rPr>
          <w:rFonts w:cstheme="minorHAnsi"/>
          <w:lang w:val="en-GB"/>
        </w:rPr>
        <w:t>this software</w:t>
      </w:r>
      <w:r w:rsidRPr="00C96904">
        <w:rPr>
          <w:rFonts w:cstheme="minorHAnsi"/>
          <w:lang w:val="en-GB"/>
        </w:rPr>
        <w:t>:</w:t>
      </w:r>
    </w:p>
    <w:p w:rsidR="00C65E62" w:rsidRPr="00C96904" w:rsidRDefault="00C65E62" w:rsidP="00B77EFC">
      <w:pPr>
        <w:pStyle w:val="ListParagraph"/>
        <w:numPr>
          <w:ilvl w:val="0"/>
          <w:numId w:val="9"/>
        </w:numPr>
        <w:ind w:left="3119" w:hanging="851"/>
        <w:jc w:val="both"/>
        <w:rPr>
          <w:rFonts w:cstheme="minorHAnsi"/>
          <w:lang w:val="en-GB"/>
        </w:rPr>
      </w:pPr>
      <w:bookmarkStart w:id="9" w:name="_Ref361862791"/>
      <w:r w:rsidRPr="00C96904">
        <w:rPr>
          <w:rFonts w:cstheme="minorHAnsi"/>
          <w:lang w:val="en-GB"/>
        </w:rPr>
        <w:t>OREKIT (ORbits Extrapolation KIT), C.-S.</w:t>
      </w:r>
      <w:r w:rsidR="0006211E" w:rsidRPr="00C96904">
        <w:rPr>
          <w:rFonts w:cstheme="minorHAnsi"/>
          <w:lang w:val="en-GB"/>
        </w:rPr>
        <w:tab/>
      </w:r>
      <w:r w:rsidR="0006211E" w:rsidRPr="00C96904">
        <w:rPr>
          <w:rFonts w:cstheme="minorHAnsi"/>
          <w:lang w:val="en-GB"/>
        </w:rPr>
        <w:tab/>
      </w:r>
      <w:r w:rsidR="0088327F" w:rsidRPr="00C96904">
        <w:rPr>
          <w:rFonts w:cstheme="minorHAnsi"/>
          <w:lang w:val="en-GB"/>
        </w:rPr>
        <w:tab/>
      </w:r>
      <w:r w:rsidR="0088327F" w:rsidRPr="00C96904">
        <w:rPr>
          <w:rFonts w:cstheme="minorHAnsi"/>
          <w:lang w:val="en-GB"/>
        </w:rPr>
        <w:tab/>
      </w:r>
      <w:hyperlink r:id="rId10" w:history="1">
        <w:r w:rsidR="00D8139A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webs</w:t>
        </w:r>
        <w:r w:rsidR="0088327F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ite</w:t>
        </w:r>
      </w:hyperlink>
      <w:bookmarkEnd w:id="9"/>
    </w:p>
    <w:p w:rsidR="00C65E62" w:rsidRPr="00C96904" w:rsidRDefault="00C65E62" w:rsidP="00B77EFC">
      <w:pPr>
        <w:pStyle w:val="ListParagraph"/>
        <w:numPr>
          <w:ilvl w:val="0"/>
          <w:numId w:val="9"/>
        </w:numPr>
        <w:ind w:left="3119" w:hanging="851"/>
        <w:jc w:val="both"/>
        <w:rPr>
          <w:rFonts w:cstheme="minorHAnsi"/>
          <w:lang w:val="en-GB"/>
        </w:rPr>
      </w:pPr>
      <w:bookmarkStart w:id="10" w:name="_Ref361862794"/>
      <w:r w:rsidRPr="00C96904">
        <w:rPr>
          <w:rFonts w:cstheme="minorHAnsi"/>
          <w:lang w:val="en-GB"/>
        </w:rPr>
        <w:t>Apache Commons Math, Apache Commons</w:t>
      </w:r>
      <w:r w:rsidR="0006211E" w:rsidRPr="00C96904">
        <w:rPr>
          <w:rFonts w:cstheme="minorHAnsi"/>
          <w:lang w:val="en-GB"/>
        </w:rPr>
        <w:tab/>
      </w:r>
      <w:r w:rsidR="0006211E" w:rsidRPr="00C96904">
        <w:rPr>
          <w:rFonts w:cstheme="minorHAnsi"/>
          <w:lang w:val="en-GB"/>
        </w:rPr>
        <w:tab/>
      </w:r>
      <w:r w:rsidR="0088327F" w:rsidRPr="00C96904">
        <w:rPr>
          <w:rFonts w:cstheme="minorHAnsi"/>
          <w:lang w:val="en-GB"/>
        </w:rPr>
        <w:tab/>
      </w:r>
      <w:hyperlink r:id="rId11" w:history="1">
        <w:r w:rsidR="00D8139A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website</w:t>
        </w:r>
      </w:hyperlink>
      <w:bookmarkEnd w:id="10"/>
    </w:p>
    <w:p w:rsidR="007032F5" w:rsidRPr="00C96904" w:rsidRDefault="001B6BAF" w:rsidP="00B77EFC">
      <w:pPr>
        <w:pStyle w:val="ListParagraph"/>
        <w:numPr>
          <w:ilvl w:val="0"/>
          <w:numId w:val="9"/>
        </w:numPr>
        <w:ind w:left="3119" w:hanging="851"/>
        <w:jc w:val="both"/>
        <w:rPr>
          <w:rFonts w:cstheme="minorHAnsi"/>
          <w:lang w:val="en-GB"/>
        </w:rPr>
      </w:pPr>
      <w:bookmarkStart w:id="11" w:name="_Ref361862823"/>
      <w:r w:rsidRPr="00C96904">
        <w:rPr>
          <w:rFonts w:cstheme="minorHAnsi"/>
          <w:lang w:val="en-GB"/>
        </w:rPr>
        <w:t xml:space="preserve">Solar System Dynamics, </w:t>
      </w:r>
      <w:r w:rsidR="00C65E62" w:rsidRPr="00C96904">
        <w:rPr>
          <w:rFonts w:cstheme="minorHAnsi"/>
          <w:lang w:val="en-GB"/>
        </w:rPr>
        <w:t>Jet Propulsion Laboratory, NASA</w:t>
      </w:r>
      <w:r w:rsidR="0006211E" w:rsidRPr="00C96904">
        <w:rPr>
          <w:rFonts w:cstheme="minorHAnsi"/>
          <w:lang w:val="en-GB"/>
        </w:rPr>
        <w:tab/>
      </w:r>
      <w:r w:rsidR="0088327F" w:rsidRPr="00C96904">
        <w:rPr>
          <w:rFonts w:cstheme="minorHAnsi"/>
          <w:lang w:val="en-GB"/>
        </w:rPr>
        <w:tab/>
      </w:r>
      <w:hyperlink r:id="rId12" w:history="1">
        <w:r w:rsidR="00D8139A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webs</w:t>
        </w:r>
        <w:r w:rsidR="0088327F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ite</w:t>
        </w:r>
      </w:hyperlink>
      <w:bookmarkEnd w:id="11"/>
    </w:p>
    <w:p w:rsidR="0006211E" w:rsidRPr="00C96904" w:rsidRDefault="0006211E" w:rsidP="00B77EFC">
      <w:pPr>
        <w:pStyle w:val="ListParagraph"/>
        <w:numPr>
          <w:ilvl w:val="0"/>
          <w:numId w:val="9"/>
        </w:numPr>
        <w:ind w:left="3119" w:hanging="851"/>
        <w:jc w:val="both"/>
        <w:rPr>
          <w:rStyle w:val="Hyperlink"/>
          <w:rFonts w:cstheme="minorHAnsi"/>
          <w:color w:val="5A5A5A" w:themeColor="text1" w:themeTint="A5"/>
          <w:u w:val="none"/>
          <w:lang w:val="en-GB"/>
        </w:rPr>
      </w:pPr>
      <w:bookmarkStart w:id="12" w:name="_Ref361862825"/>
      <w:r w:rsidRPr="00C96904">
        <w:rPr>
          <w:rFonts w:cstheme="minorHAnsi"/>
          <w:lang w:val="en-GB"/>
        </w:rPr>
        <w:t>Marshall Solar Activity Future Estimation, NASA</w:t>
      </w:r>
      <w:r w:rsidR="00BC6AB8" w:rsidRPr="00C96904">
        <w:rPr>
          <w:rFonts w:cstheme="minorHAnsi"/>
          <w:lang w:val="en-GB"/>
        </w:rPr>
        <w:tab/>
      </w:r>
      <w:r w:rsidR="00BC6AB8" w:rsidRPr="00C96904">
        <w:rPr>
          <w:rFonts w:cstheme="minorHAnsi"/>
          <w:lang w:val="en-GB"/>
        </w:rPr>
        <w:tab/>
      </w:r>
      <w:r w:rsidR="00BC6AB8" w:rsidRPr="00C96904">
        <w:rPr>
          <w:rFonts w:cstheme="minorHAnsi"/>
          <w:lang w:val="en-GB"/>
        </w:rPr>
        <w:tab/>
      </w:r>
      <w:hyperlink r:id="rId13" w:history="1">
        <w:r w:rsidR="00BC6AB8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website</w:t>
        </w:r>
      </w:hyperlink>
      <w:bookmarkEnd w:id="12"/>
    </w:p>
    <w:p w:rsidR="008D5137" w:rsidRPr="00C96904" w:rsidRDefault="008D5137" w:rsidP="008D5137">
      <w:pPr>
        <w:pStyle w:val="ListParagraph"/>
        <w:numPr>
          <w:ilvl w:val="0"/>
          <w:numId w:val="9"/>
        </w:numPr>
        <w:ind w:left="3119" w:hanging="851"/>
        <w:jc w:val="both"/>
        <w:rPr>
          <w:rFonts w:cstheme="minorHAnsi"/>
          <w:lang w:val="en-GB"/>
        </w:rPr>
      </w:pPr>
      <w:bookmarkStart w:id="13" w:name="_Ref361862867"/>
      <w:r w:rsidRPr="00C96904">
        <w:rPr>
          <w:rFonts w:cstheme="minorHAnsi"/>
        </w:rPr>
        <w:t>ISS orbital parameters, NASA</w:t>
      </w:r>
      <w:r w:rsidR="00E02117" w:rsidRPr="00C96904">
        <w:rPr>
          <w:rFonts w:cstheme="minorHAnsi"/>
        </w:rPr>
        <w:t xml:space="preserve"> Human spaceflight</w:t>
      </w:r>
      <w:r w:rsidRPr="00C96904">
        <w:rPr>
          <w:rFonts w:cstheme="minorHAnsi"/>
        </w:rPr>
        <w:tab/>
      </w:r>
      <w:r w:rsidRPr="00C96904">
        <w:rPr>
          <w:rFonts w:cstheme="minorHAnsi"/>
        </w:rPr>
        <w:tab/>
      </w:r>
      <w:r w:rsidRPr="00C96904">
        <w:rPr>
          <w:rFonts w:cstheme="minorHAnsi"/>
        </w:rPr>
        <w:tab/>
      </w:r>
      <w:hyperlink r:id="rId14" w:history="1">
        <w:r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website</w:t>
        </w:r>
      </w:hyperlink>
      <w:bookmarkEnd w:id="13"/>
    </w:p>
    <w:p w:rsidR="001B6BAF" w:rsidRPr="00C96904" w:rsidRDefault="001B6BAF" w:rsidP="00B77EFC">
      <w:pPr>
        <w:pStyle w:val="ListParagraph"/>
        <w:numPr>
          <w:ilvl w:val="0"/>
          <w:numId w:val="9"/>
        </w:numPr>
        <w:ind w:left="3119" w:hanging="851"/>
        <w:jc w:val="both"/>
        <w:rPr>
          <w:rFonts w:cstheme="minorHAnsi"/>
          <w:lang w:val="en-GB"/>
        </w:rPr>
      </w:pPr>
      <w:bookmarkStart w:id="14" w:name="_Ref361862832"/>
      <w:r w:rsidRPr="00C96904">
        <w:rPr>
          <w:rFonts w:cstheme="minorHAnsi"/>
          <w:lang w:val="en-GB"/>
        </w:rPr>
        <w:t>Blue Mar</w:t>
      </w:r>
      <w:r w:rsidR="0006211E" w:rsidRPr="00C96904">
        <w:rPr>
          <w:rFonts w:cstheme="minorHAnsi"/>
          <w:lang w:val="en-GB"/>
        </w:rPr>
        <w:t>ble, Earth Observatory, NASA</w:t>
      </w:r>
      <w:r w:rsidR="0006211E" w:rsidRPr="00C96904">
        <w:rPr>
          <w:rFonts w:cstheme="minorHAnsi"/>
          <w:lang w:val="en-GB"/>
        </w:rPr>
        <w:tab/>
      </w:r>
      <w:r w:rsidR="0006211E" w:rsidRPr="00C96904">
        <w:rPr>
          <w:rFonts w:cstheme="minorHAnsi"/>
          <w:lang w:val="en-GB"/>
        </w:rPr>
        <w:tab/>
      </w:r>
      <w:r w:rsidR="0006211E" w:rsidRPr="00C96904">
        <w:rPr>
          <w:rFonts w:cstheme="minorHAnsi"/>
          <w:lang w:val="en-GB"/>
        </w:rPr>
        <w:tab/>
      </w:r>
      <w:r w:rsidRPr="00C96904">
        <w:rPr>
          <w:rFonts w:cstheme="minorHAnsi"/>
          <w:lang w:val="en-GB"/>
        </w:rPr>
        <w:tab/>
      </w:r>
      <w:hyperlink r:id="rId15" w:history="1">
        <w:r w:rsidR="00D8139A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webs</w:t>
        </w:r>
        <w:r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ite</w:t>
        </w:r>
      </w:hyperlink>
      <w:bookmarkEnd w:id="14"/>
    </w:p>
    <w:p w:rsidR="00C65E62" w:rsidRPr="00C96904" w:rsidRDefault="007A0921" w:rsidP="00C37C3A">
      <w:pPr>
        <w:pStyle w:val="ListParagraph"/>
        <w:numPr>
          <w:ilvl w:val="0"/>
          <w:numId w:val="9"/>
        </w:numPr>
        <w:ind w:left="3119" w:hanging="851"/>
        <w:jc w:val="both"/>
        <w:rPr>
          <w:rFonts w:cstheme="minorHAnsi"/>
          <w:lang w:val="en-GB"/>
        </w:rPr>
      </w:pPr>
      <w:bookmarkStart w:id="15" w:name="_Ref361862837"/>
      <w:r w:rsidRPr="00C96904">
        <w:rPr>
          <w:rFonts w:cstheme="minorHAnsi"/>
          <w:lang w:val="en-GB"/>
        </w:rPr>
        <w:t>International Center for Global Earth Models</w:t>
      </w:r>
      <w:r w:rsidR="00C65E62" w:rsidRPr="00C96904">
        <w:rPr>
          <w:rFonts w:cstheme="minorHAnsi"/>
          <w:lang w:val="en-GB"/>
        </w:rPr>
        <w:t xml:space="preserve">, </w:t>
      </w:r>
      <w:r w:rsidR="00C37C3A" w:rsidRPr="00C96904">
        <w:rPr>
          <w:rFonts w:cstheme="minorHAnsi"/>
          <w:lang w:val="en-GB"/>
        </w:rPr>
        <w:t>IGFS and IAG</w:t>
      </w:r>
      <w:r w:rsidR="0006211E" w:rsidRPr="00C96904">
        <w:rPr>
          <w:rFonts w:cstheme="minorHAnsi"/>
          <w:lang w:val="en-GB"/>
        </w:rPr>
        <w:tab/>
      </w:r>
      <w:r w:rsidRPr="00C96904">
        <w:rPr>
          <w:rFonts w:cstheme="minorHAnsi"/>
          <w:lang w:val="en-GB"/>
        </w:rPr>
        <w:tab/>
      </w:r>
      <w:hyperlink r:id="rId16" w:history="1">
        <w:r w:rsidR="00D8139A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webs</w:t>
        </w:r>
        <w:r w:rsidR="0088327F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ite</w:t>
        </w:r>
      </w:hyperlink>
      <w:bookmarkEnd w:id="15"/>
    </w:p>
    <w:p w:rsidR="00C65E62" w:rsidRPr="004A1814" w:rsidRDefault="0001408C" w:rsidP="00B77EFC">
      <w:pPr>
        <w:pStyle w:val="ListParagraph"/>
        <w:numPr>
          <w:ilvl w:val="0"/>
          <w:numId w:val="9"/>
        </w:numPr>
        <w:ind w:left="3119" w:hanging="851"/>
        <w:jc w:val="both"/>
        <w:rPr>
          <w:ins w:id="16" w:author="Rami Houdroge" w:date="2015-10-15T09:37:00Z"/>
          <w:rFonts w:cstheme="minorHAnsi"/>
          <w:lang w:val="en-GB"/>
          <w:rPrChange w:id="17" w:author="Rami Houdroge" w:date="2015-10-15T09:37:00Z">
            <w:rPr>
              <w:ins w:id="18" w:author="Rami Houdroge" w:date="2015-10-15T09:37:00Z"/>
            </w:rPr>
          </w:rPrChange>
        </w:rPr>
      </w:pPr>
      <w:bookmarkStart w:id="19" w:name="_Ref361862838"/>
      <w:r w:rsidRPr="00C96904">
        <w:rPr>
          <w:rFonts w:cstheme="minorHAnsi"/>
          <w:lang w:val="en-GB"/>
        </w:rPr>
        <w:t>Earth Orientation Center, OBSPM</w:t>
      </w:r>
      <w:r w:rsidR="0006211E" w:rsidRPr="00C96904">
        <w:rPr>
          <w:rFonts w:cstheme="minorHAnsi"/>
          <w:lang w:val="en-GB"/>
        </w:rPr>
        <w:tab/>
      </w:r>
      <w:r w:rsidR="0006211E" w:rsidRPr="00C96904">
        <w:rPr>
          <w:rFonts w:cstheme="minorHAnsi"/>
          <w:lang w:val="en-GB"/>
        </w:rPr>
        <w:tab/>
      </w:r>
      <w:r w:rsidR="0006211E" w:rsidRPr="00C96904">
        <w:rPr>
          <w:rFonts w:cstheme="minorHAnsi"/>
          <w:lang w:val="en-GB"/>
        </w:rPr>
        <w:tab/>
      </w:r>
      <w:r w:rsidR="0088327F" w:rsidRPr="00C96904">
        <w:rPr>
          <w:rFonts w:cstheme="minorHAnsi"/>
          <w:lang w:val="en-GB"/>
        </w:rPr>
        <w:tab/>
      </w:r>
      <w:hyperlink r:id="rId17" w:history="1">
        <w:r w:rsidR="00D8139A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webs</w:t>
        </w:r>
        <w:r w:rsidR="0088327F"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ite</w:t>
        </w:r>
      </w:hyperlink>
      <w:bookmarkEnd w:id="19"/>
    </w:p>
    <w:p w:rsidR="004A1814" w:rsidRPr="00C96904" w:rsidRDefault="004A1814" w:rsidP="00B77EFC">
      <w:pPr>
        <w:pStyle w:val="ListParagraph"/>
        <w:numPr>
          <w:ilvl w:val="0"/>
          <w:numId w:val="9"/>
        </w:numPr>
        <w:ind w:left="3119" w:hanging="851"/>
        <w:jc w:val="both"/>
        <w:rPr>
          <w:rFonts w:cstheme="minorHAnsi"/>
          <w:lang w:val="en-GB"/>
        </w:rPr>
      </w:pPr>
      <w:bookmarkStart w:id="20" w:name="_Ref432665298"/>
      <w:ins w:id="21" w:author="Rami Houdroge" w:date="2015-10-15T09:38:00Z">
        <w:r w:rsidRPr="004A1814">
          <w:rPr>
            <w:rFonts w:cstheme="minorHAnsi"/>
            <w:lang w:val="en-GB"/>
          </w:rPr>
          <w:t>International Earth Rotation and Reference Systems Service</w:t>
        </w:r>
        <w:r>
          <w:rPr>
            <w:rFonts w:cstheme="minorHAnsi"/>
            <w:lang w:val="en-GB"/>
          </w:rPr>
          <w:tab/>
        </w:r>
        <w:r>
          <w:fldChar w:fldCharType="begin"/>
        </w:r>
      </w:ins>
      <w:ins w:id="22" w:author="Rami Houdroge" w:date="2015-10-15T09:39:00Z">
        <w:r>
          <w:instrText>HYPERLINK "http://www.iers.org/IERS/EN/Publications/TechnicalNotes/tn36.html?nn=94912"</w:instrText>
        </w:r>
      </w:ins>
      <w:ins w:id="23" w:author="Rami Houdroge" w:date="2015-10-15T09:38:00Z">
        <w:r>
          <w:fldChar w:fldCharType="separate"/>
        </w:r>
        <w:r w:rsidRPr="00C96904">
          <w:rPr>
            <w:rStyle w:val="Hyperlink"/>
            <w:rFonts w:cstheme="minorHAnsi"/>
            <w:b/>
            <w:bCs/>
            <w:i/>
            <w:iCs/>
            <w:color w:val="404040" w:themeColor="text1" w:themeTint="BF"/>
            <w:u w:val="none"/>
            <w:lang w:val="en-GB"/>
          </w:rPr>
          <w:t>website</w:t>
        </w:r>
        <w:r>
          <w:fldChar w:fldCharType="end"/>
        </w:r>
      </w:ins>
      <w:bookmarkEnd w:id="20"/>
    </w:p>
    <w:p w:rsidR="0088327F" w:rsidRPr="00C96904" w:rsidRDefault="0088327F" w:rsidP="00C2643C">
      <w:pPr>
        <w:rPr>
          <w:rFonts w:cstheme="minorHAnsi"/>
          <w:lang w:val="en-GB"/>
        </w:rPr>
      </w:pPr>
    </w:p>
    <w:p w:rsidR="0088327F" w:rsidRPr="00C96904" w:rsidRDefault="0088327F" w:rsidP="00C2643C">
      <w:pPr>
        <w:rPr>
          <w:rFonts w:cstheme="minorHAnsi"/>
          <w:lang w:val="en-GB"/>
        </w:rPr>
      </w:pPr>
    </w:p>
    <w:p w:rsidR="0088327F" w:rsidRPr="00C96904" w:rsidRDefault="00864F52" w:rsidP="00AF11A6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bookmarkStart w:id="24" w:name="_Toc373267367"/>
      <w:r w:rsidRPr="00C96904">
        <w:rPr>
          <w:rFonts w:asciiTheme="minorHAnsi" w:hAnsiTheme="minorHAnsi" w:cstheme="minorHAnsi"/>
        </w:rPr>
        <w:t>License</w:t>
      </w:r>
      <w:bookmarkEnd w:id="24"/>
    </w:p>
    <w:p w:rsidR="0088327F" w:rsidRPr="00C96904" w:rsidRDefault="0088327F" w:rsidP="00E24045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Copyright </w:t>
      </w:r>
      <w:r w:rsidR="00743C2C" w:rsidRPr="00C96904">
        <w:rPr>
          <w:rFonts w:cstheme="minorHAnsi"/>
          <w:lang w:val="en-GB"/>
        </w:rPr>
        <w:t>201</w:t>
      </w:r>
      <w:del w:id="25" w:author="Rami Houdroge" w:date="2015-02-06T23:19:00Z">
        <w:r w:rsidR="00E24045" w:rsidRPr="00C96904" w:rsidDel="009B470D">
          <w:rPr>
            <w:rFonts w:cstheme="minorHAnsi"/>
            <w:lang w:val="en-GB"/>
          </w:rPr>
          <w:delText>3</w:delText>
        </w:r>
      </w:del>
      <w:ins w:id="26" w:author="Rami Houdroge" w:date="2015-02-06T23:19:00Z">
        <w:r w:rsidR="009B470D">
          <w:rPr>
            <w:rFonts w:cstheme="minorHAnsi"/>
            <w:lang w:val="en-GB"/>
          </w:rPr>
          <w:t>5</w:t>
        </w:r>
      </w:ins>
      <w:r w:rsidR="00743C2C" w:rsidRPr="00C96904">
        <w:rPr>
          <w:rFonts w:cstheme="minorHAnsi"/>
          <w:lang w:val="en-GB"/>
        </w:rPr>
        <w:t xml:space="preserve"> Rami Houdroge</w:t>
      </w:r>
    </w:p>
    <w:p w:rsidR="00743C2C" w:rsidRPr="00C96904" w:rsidRDefault="0088327F" w:rsidP="0006211E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Licensed under the Apache License, Version 2.0</w:t>
      </w:r>
      <w:r w:rsidR="001024BB">
        <w:rPr>
          <w:rFonts w:cstheme="minorHAnsi"/>
          <w:lang w:val="en-GB"/>
        </w:rPr>
        <w:t>, January 2004</w:t>
      </w:r>
      <w:r w:rsidRPr="00C96904">
        <w:rPr>
          <w:rFonts w:cstheme="minorHAnsi"/>
          <w:lang w:val="en-GB"/>
        </w:rPr>
        <w:t>;</w:t>
      </w:r>
      <w:r w:rsidR="00743C2C" w:rsidRPr="00C96904">
        <w:rPr>
          <w:rFonts w:cstheme="minorHAnsi"/>
          <w:lang w:val="en-GB"/>
        </w:rPr>
        <w:t xml:space="preserve"> </w:t>
      </w:r>
      <w:r w:rsidRPr="00C96904">
        <w:rPr>
          <w:rFonts w:cstheme="minorHAnsi"/>
          <w:lang w:val="en-GB"/>
        </w:rPr>
        <w:t>you may not use this file except in compliance with the License.</w:t>
      </w:r>
    </w:p>
    <w:p w:rsidR="0088327F" w:rsidRPr="00C96904" w:rsidRDefault="0088327F" w:rsidP="00743C2C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You may obtain a copy of the License at</w:t>
      </w:r>
    </w:p>
    <w:p w:rsidR="0088327F" w:rsidRPr="00C96904" w:rsidRDefault="0088327F" w:rsidP="0088327F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    http://www.apache.org/licenses/LICENSE-2.0</w:t>
      </w:r>
    </w:p>
    <w:p w:rsidR="0088327F" w:rsidRPr="00C96904" w:rsidRDefault="0088327F" w:rsidP="002C48B9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Unless required by applicable law or agreed to in writing, software</w:t>
      </w:r>
      <w:r w:rsidR="00743C2C" w:rsidRPr="00C96904">
        <w:rPr>
          <w:rFonts w:cstheme="minorHAnsi"/>
          <w:lang w:val="en-GB"/>
        </w:rPr>
        <w:t xml:space="preserve"> </w:t>
      </w:r>
      <w:r w:rsidRPr="00C96904">
        <w:rPr>
          <w:rFonts w:cstheme="minorHAnsi"/>
          <w:lang w:val="en-GB"/>
        </w:rPr>
        <w:t>distributed under the License is distributed on an "AS IS" BASIS,</w:t>
      </w:r>
      <w:r w:rsidR="00743C2C" w:rsidRPr="00C96904">
        <w:rPr>
          <w:rFonts w:cstheme="minorHAnsi"/>
          <w:lang w:val="en-GB"/>
        </w:rPr>
        <w:t xml:space="preserve"> </w:t>
      </w:r>
      <w:r w:rsidRPr="00C96904">
        <w:rPr>
          <w:rFonts w:cstheme="minorHAnsi"/>
          <w:lang w:val="en-GB"/>
        </w:rPr>
        <w:t>WITHOUT WARRANTIES OR CONDITIONS OF</w:t>
      </w:r>
      <w:r w:rsidR="002C48B9" w:rsidRPr="00C96904">
        <w:rPr>
          <w:rFonts w:cstheme="minorHAnsi"/>
          <w:lang w:val="en-GB"/>
        </w:rPr>
        <w:t xml:space="preserve"> </w:t>
      </w:r>
      <w:r w:rsidRPr="00C96904">
        <w:rPr>
          <w:rFonts w:cstheme="minorHAnsi"/>
          <w:lang w:val="en-GB"/>
        </w:rPr>
        <w:t>ANY KIND, either express or implied.</w:t>
      </w:r>
    </w:p>
    <w:p w:rsidR="0088327F" w:rsidRPr="00C96904" w:rsidRDefault="0088327F" w:rsidP="00743C2C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See the License for the specific language governing permissions and</w:t>
      </w:r>
      <w:r w:rsidR="00743C2C" w:rsidRPr="00C96904">
        <w:rPr>
          <w:rFonts w:cstheme="minorHAnsi"/>
          <w:lang w:val="en-GB"/>
        </w:rPr>
        <w:t xml:space="preserve"> </w:t>
      </w:r>
      <w:r w:rsidRPr="00C96904">
        <w:rPr>
          <w:rFonts w:cstheme="minorHAnsi"/>
          <w:lang w:val="en-GB"/>
        </w:rPr>
        <w:t>limitations under the License.</w:t>
      </w:r>
    </w:p>
    <w:bookmarkStart w:id="27" w:name="_Toc373267368" w:displacedByCustomXml="next"/>
    <w:sdt>
      <w:sdtPr>
        <w:rPr>
          <w:rFonts w:asciiTheme="minorHAnsi" w:eastAsiaTheme="minorEastAsia" w:hAnsiTheme="minorHAnsi" w:cstheme="minorHAnsi"/>
          <w:smallCaps w:val="0"/>
          <w:color w:val="5A5A5A" w:themeColor="text1" w:themeTint="A5"/>
          <w:spacing w:val="0"/>
          <w:sz w:val="20"/>
          <w:szCs w:val="20"/>
          <w:lang w:val="en-US"/>
        </w:rPr>
        <w:id w:val="3492528"/>
        <w:docPartObj>
          <w:docPartGallery w:val="Table of Contents"/>
          <w:docPartUnique/>
        </w:docPartObj>
      </w:sdtPr>
      <w:sdtContent>
        <w:p w:rsidR="003E6961" w:rsidRPr="00C96904" w:rsidRDefault="003E6961" w:rsidP="00AF11A6">
          <w:pPr>
            <w:pStyle w:val="Heading1"/>
            <w:numPr>
              <w:ilvl w:val="0"/>
              <w:numId w:val="0"/>
            </w:numPr>
            <w:rPr>
              <w:rFonts w:asciiTheme="minorHAnsi" w:hAnsiTheme="minorHAnsi" w:cstheme="minorHAnsi"/>
            </w:rPr>
          </w:pPr>
          <w:r w:rsidRPr="00C96904">
            <w:rPr>
              <w:rFonts w:asciiTheme="minorHAnsi" w:hAnsiTheme="minorHAnsi" w:cstheme="minorHAnsi"/>
            </w:rPr>
            <w:t>Table of Contents</w:t>
          </w:r>
          <w:bookmarkEnd w:id="27"/>
        </w:p>
        <w:p w:rsidR="003E6961" w:rsidRPr="00C96904" w:rsidRDefault="003E6961" w:rsidP="003E6961">
          <w:pPr>
            <w:rPr>
              <w:rFonts w:cstheme="minorHAnsi"/>
              <w:lang w:val="en-GB"/>
            </w:rPr>
          </w:pPr>
        </w:p>
        <w:p w:rsidR="003E6961" w:rsidRPr="00C96904" w:rsidRDefault="003E6961" w:rsidP="003E6961">
          <w:pPr>
            <w:rPr>
              <w:rFonts w:cstheme="minorHAnsi"/>
              <w:lang w:val="en-GB"/>
            </w:rPr>
          </w:pPr>
        </w:p>
        <w:p w:rsidR="00241AB1" w:rsidRDefault="002E3F87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2E3F87">
            <w:rPr>
              <w:rFonts w:cstheme="minorHAnsi"/>
              <w:lang w:val="en-GB"/>
            </w:rPr>
            <w:fldChar w:fldCharType="begin"/>
          </w:r>
          <w:r w:rsidR="003E6961" w:rsidRPr="00C96904">
            <w:rPr>
              <w:rFonts w:cstheme="minorHAnsi"/>
              <w:lang w:val="en-GB"/>
            </w:rPr>
            <w:instrText xml:space="preserve"> TOC \o "1-3" \h \z \u </w:instrText>
          </w:r>
          <w:r w:rsidRPr="002E3F87">
            <w:rPr>
              <w:rFonts w:cstheme="minorHAnsi"/>
              <w:lang w:val="en-GB"/>
            </w:rPr>
            <w:fldChar w:fldCharType="separate"/>
          </w:r>
          <w:hyperlink w:anchor="_Toc373267365" w:history="1">
            <w:r w:rsidR="00241AB1" w:rsidRPr="00DE0D7C">
              <w:rPr>
                <w:rStyle w:val="Hyperlink"/>
                <w:rFonts w:cstheme="minorHAnsi"/>
                <w:noProof/>
                <w:lang w:bidi="en-US"/>
              </w:rPr>
              <w:t>Scope</w:t>
            </w:r>
            <w:r w:rsidR="00241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1AB1">
              <w:rPr>
                <w:noProof/>
                <w:webHidden/>
              </w:rPr>
              <w:instrText xml:space="preserve"> PAGEREF _Toc373267365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AB1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B1" w:rsidRDefault="002E3F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3267366" w:history="1">
            <w:r w:rsidR="00241AB1" w:rsidRPr="00DE0D7C">
              <w:rPr>
                <w:rStyle w:val="Hyperlink"/>
                <w:rFonts w:cstheme="minorHAnsi"/>
                <w:noProof/>
                <w:lang w:bidi="en-US"/>
              </w:rPr>
              <w:t>Acknowledgements</w:t>
            </w:r>
            <w:r w:rsidR="00241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1AB1">
              <w:rPr>
                <w:noProof/>
                <w:webHidden/>
              </w:rPr>
              <w:instrText xml:space="preserve"> PAGEREF _Toc373267366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AB1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B1" w:rsidRDefault="002E3F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3267367" w:history="1">
            <w:r w:rsidR="00241AB1" w:rsidRPr="00DE0D7C">
              <w:rPr>
                <w:rStyle w:val="Hyperlink"/>
                <w:rFonts w:cstheme="minorHAnsi"/>
                <w:noProof/>
                <w:lang w:bidi="en-US"/>
              </w:rPr>
              <w:t>License</w:t>
            </w:r>
            <w:r w:rsidR="00241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1AB1">
              <w:rPr>
                <w:noProof/>
                <w:webHidden/>
              </w:rPr>
              <w:instrText xml:space="preserve"> PAGEREF _Toc373267367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AB1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B1" w:rsidRDefault="002E3F8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73267368" w:history="1">
            <w:r w:rsidR="00241AB1" w:rsidRPr="00DE0D7C">
              <w:rPr>
                <w:rStyle w:val="Hyperlink"/>
                <w:rFonts w:cstheme="minorHAnsi"/>
                <w:noProof/>
                <w:lang w:bidi="en-US"/>
              </w:rPr>
              <w:t>Table of Contents</w:t>
            </w:r>
            <w:r w:rsidR="00241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1AB1">
              <w:rPr>
                <w:noProof/>
                <w:webHidden/>
              </w:rPr>
              <w:instrText xml:space="preserve"> PAGEREF _Toc373267368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AB1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B1" w:rsidRDefault="002E3F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3267369" w:history="1">
            <w:r w:rsidR="00241AB1" w:rsidRPr="00DE0D7C">
              <w:rPr>
                <w:rStyle w:val="Hyperlink"/>
                <w:rFonts w:cstheme="minorHAnsi"/>
                <w:noProof/>
                <w:lang w:bidi="en-US"/>
              </w:rPr>
              <w:t>1</w:t>
            </w:r>
            <w:r w:rsidR="00241AB1">
              <w:rPr>
                <w:noProof/>
              </w:rPr>
              <w:tab/>
            </w:r>
            <w:r w:rsidR="00241AB1" w:rsidRPr="00DE0D7C">
              <w:rPr>
                <w:rStyle w:val="Hyperlink"/>
                <w:rFonts w:cstheme="minorHAnsi"/>
                <w:noProof/>
                <w:lang w:bidi="en-US"/>
              </w:rPr>
              <w:t>Introduction</w:t>
            </w:r>
            <w:r w:rsidR="00241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1AB1">
              <w:rPr>
                <w:noProof/>
                <w:webHidden/>
              </w:rPr>
              <w:instrText xml:space="preserve"> PAGEREF _Toc373267369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AB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B1" w:rsidRDefault="002E3F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3267370" w:history="1">
            <w:r w:rsidR="00241AB1" w:rsidRPr="00DE0D7C">
              <w:rPr>
                <w:rStyle w:val="Hyperlink"/>
                <w:rFonts w:cstheme="minorHAnsi"/>
                <w:noProof/>
                <w:lang w:bidi="en-US"/>
              </w:rPr>
              <w:t>2</w:t>
            </w:r>
            <w:r w:rsidR="00241AB1">
              <w:rPr>
                <w:noProof/>
              </w:rPr>
              <w:tab/>
            </w:r>
            <w:r w:rsidR="00241AB1" w:rsidRPr="00DE0D7C">
              <w:rPr>
                <w:rStyle w:val="Hyperlink"/>
                <w:rFonts w:cstheme="minorHAnsi"/>
                <w:noProof/>
                <w:lang w:bidi="en-US"/>
              </w:rPr>
              <w:t>Required</w:t>
            </w:r>
            <w:r w:rsidR="00241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1AB1">
              <w:rPr>
                <w:noProof/>
                <w:webHidden/>
              </w:rPr>
              <w:instrText xml:space="preserve"> PAGEREF _Toc373267370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AB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B1" w:rsidRDefault="002E3F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3267371" w:history="1">
            <w:r w:rsidR="00241AB1" w:rsidRPr="00DE0D7C">
              <w:rPr>
                <w:rStyle w:val="Hyperlink"/>
                <w:rFonts w:cstheme="minorHAnsi"/>
                <w:noProof/>
                <w:lang w:bidi="en-US"/>
              </w:rPr>
              <w:t>3</w:t>
            </w:r>
            <w:r w:rsidR="00241AB1">
              <w:rPr>
                <w:noProof/>
              </w:rPr>
              <w:tab/>
            </w:r>
            <w:r w:rsidR="00241AB1" w:rsidRPr="00DE0D7C">
              <w:rPr>
                <w:rStyle w:val="Hyperlink"/>
                <w:rFonts w:cstheme="minorHAnsi"/>
                <w:noProof/>
                <w:lang w:bidi="en-US"/>
              </w:rPr>
              <w:t>First run</w:t>
            </w:r>
            <w:r w:rsidR="00241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1AB1">
              <w:rPr>
                <w:noProof/>
                <w:webHidden/>
              </w:rPr>
              <w:instrText xml:space="preserve"> PAGEREF _Toc373267371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AB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B1" w:rsidRDefault="002E3F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3267372" w:history="1">
            <w:r w:rsidR="00241AB1" w:rsidRPr="00DE0D7C">
              <w:rPr>
                <w:rStyle w:val="Hyperlink"/>
                <w:rFonts w:cstheme="minorHAnsi"/>
                <w:noProof/>
                <w:lang w:bidi="en-US"/>
              </w:rPr>
              <w:t>4</w:t>
            </w:r>
            <w:r w:rsidR="00241AB1">
              <w:rPr>
                <w:noProof/>
              </w:rPr>
              <w:tab/>
            </w:r>
            <w:r w:rsidR="00241AB1" w:rsidRPr="00DE0D7C">
              <w:rPr>
                <w:rStyle w:val="Hyperlink"/>
                <w:rFonts w:cstheme="minorHAnsi"/>
                <w:noProof/>
                <w:lang w:bidi="en-US"/>
              </w:rPr>
              <w:t>Package Contents</w:t>
            </w:r>
            <w:r w:rsidR="00241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1AB1">
              <w:rPr>
                <w:noProof/>
                <w:webHidden/>
              </w:rPr>
              <w:instrText xml:space="preserve"> PAGEREF _Toc373267372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A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B1" w:rsidRDefault="002E3F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3267373" w:history="1">
            <w:r w:rsidR="00241AB1" w:rsidRPr="00DE0D7C">
              <w:rPr>
                <w:rStyle w:val="Hyperlink"/>
                <w:rFonts w:cstheme="minorHAnsi"/>
                <w:noProof/>
                <w:lang w:bidi="en-US"/>
              </w:rPr>
              <w:t>5</w:t>
            </w:r>
            <w:r w:rsidR="00241AB1">
              <w:rPr>
                <w:noProof/>
              </w:rPr>
              <w:tab/>
            </w:r>
            <w:r w:rsidR="00241AB1" w:rsidRPr="00DE0D7C">
              <w:rPr>
                <w:rStyle w:val="Hyperlink"/>
                <w:rFonts w:cstheme="minorHAnsi"/>
                <w:noProof/>
                <w:lang w:bidi="en-US"/>
              </w:rPr>
              <w:t>Software Architecture</w:t>
            </w:r>
            <w:r w:rsidR="00241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1AB1">
              <w:rPr>
                <w:noProof/>
                <w:webHidden/>
              </w:rPr>
              <w:instrText xml:space="preserve"> PAGEREF _Toc373267373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A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B1" w:rsidRDefault="002E3F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3267374" w:history="1">
            <w:r w:rsidR="00241AB1" w:rsidRPr="00DE0D7C">
              <w:rPr>
                <w:rStyle w:val="Hyperlink"/>
                <w:rFonts w:cstheme="minorHAnsi"/>
                <w:noProof/>
                <w:lang w:bidi="en-US"/>
              </w:rPr>
              <w:t>6</w:t>
            </w:r>
            <w:r w:rsidR="00241AB1">
              <w:rPr>
                <w:noProof/>
              </w:rPr>
              <w:tab/>
            </w:r>
            <w:r w:rsidR="00241AB1" w:rsidRPr="00DE0D7C">
              <w:rPr>
                <w:rStyle w:val="Hyperlink"/>
                <w:rFonts w:cstheme="minorHAnsi"/>
                <w:noProof/>
                <w:lang w:bidi="en-US"/>
              </w:rPr>
              <w:t>Dynamic Model</w:t>
            </w:r>
            <w:r w:rsidR="00241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1AB1">
              <w:rPr>
                <w:noProof/>
                <w:webHidden/>
              </w:rPr>
              <w:instrText xml:space="preserve"> PAGEREF _Toc373267374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A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B1" w:rsidRDefault="002E3F8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267375" w:history="1">
            <w:r w:rsidR="00241AB1" w:rsidRPr="00DE0D7C">
              <w:rPr>
                <w:rStyle w:val="Hyperlink"/>
                <w:noProof/>
                <w:lang w:bidi="en-US"/>
              </w:rPr>
              <w:t>6.1</w:t>
            </w:r>
            <w:r w:rsidR="00241AB1">
              <w:rPr>
                <w:noProof/>
              </w:rPr>
              <w:tab/>
            </w:r>
            <w:r w:rsidR="00241AB1" w:rsidRPr="00DE0D7C">
              <w:rPr>
                <w:rStyle w:val="Hyperlink"/>
                <w:noProof/>
                <w:lang w:bidi="en-US"/>
              </w:rPr>
              <w:t>Forces</w:t>
            </w:r>
            <w:r w:rsidR="00241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1AB1">
              <w:rPr>
                <w:noProof/>
                <w:webHidden/>
              </w:rPr>
              <w:instrText xml:space="preserve"> PAGEREF _Toc373267375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A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B1" w:rsidRDefault="002E3F8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267376" w:history="1">
            <w:r w:rsidR="00241AB1" w:rsidRPr="00DE0D7C">
              <w:rPr>
                <w:rStyle w:val="Hyperlink"/>
                <w:noProof/>
                <w:lang w:bidi="en-US"/>
              </w:rPr>
              <w:t>6.2</w:t>
            </w:r>
            <w:r w:rsidR="00241AB1">
              <w:rPr>
                <w:noProof/>
              </w:rPr>
              <w:tab/>
            </w:r>
            <w:r w:rsidR="00241AB1" w:rsidRPr="00DE0D7C">
              <w:rPr>
                <w:rStyle w:val="Hyperlink"/>
                <w:noProof/>
                <w:lang w:bidi="en-US"/>
              </w:rPr>
              <w:t>Reference Frames</w:t>
            </w:r>
            <w:r w:rsidR="00241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1AB1">
              <w:rPr>
                <w:noProof/>
                <w:webHidden/>
              </w:rPr>
              <w:instrText xml:space="preserve"> PAGEREF _Toc373267376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A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B1" w:rsidRDefault="002E3F8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267377" w:history="1">
            <w:r w:rsidR="00241AB1" w:rsidRPr="00DE0D7C">
              <w:rPr>
                <w:rStyle w:val="Hyperlink"/>
                <w:noProof/>
                <w:lang w:bidi="en-US"/>
              </w:rPr>
              <w:t>6.3</w:t>
            </w:r>
            <w:r w:rsidR="00241AB1">
              <w:rPr>
                <w:noProof/>
              </w:rPr>
              <w:tab/>
            </w:r>
            <w:r w:rsidR="00241AB1" w:rsidRPr="00DE0D7C">
              <w:rPr>
                <w:rStyle w:val="Hyperlink"/>
                <w:noProof/>
                <w:lang w:bidi="en-US"/>
              </w:rPr>
              <w:t>Footprint Computation</w:t>
            </w:r>
            <w:r w:rsidR="00241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1AB1">
              <w:rPr>
                <w:noProof/>
                <w:webHidden/>
              </w:rPr>
              <w:instrText xml:space="preserve"> PAGEREF _Toc373267377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A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B1" w:rsidRDefault="002E3F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3267378" w:history="1">
            <w:r w:rsidR="00241AB1" w:rsidRPr="00DE0D7C">
              <w:rPr>
                <w:rStyle w:val="Hyperlink"/>
                <w:rFonts w:cstheme="minorHAnsi"/>
                <w:noProof/>
                <w:lang w:bidi="en-US"/>
              </w:rPr>
              <w:t>7</w:t>
            </w:r>
            <w:r w:rsidR="00241AB1">
              <w:rPr>
                <w:noProof/>
              </w:rPr>
              <w:tab/>
            </w:r>
            <w:r w:rsidR="00241AB1" w:rsidRPr="00DE0D7C">
              <w:rPr>
                <w:rStyle w:val="Hyperlink"/>
                <w:rFonts w:cstheme="minorHAnsi"/>
                <w:noProof/>
                <w:lang w:bidi="en-US"/>
              </w:rPr>
              <w:t>Prediction Accuracy</w:t>
            </w:r>
            <w:r w:rsidR="00241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1AB1">
              <w:rPr>
                <w:noProof/>
                <w:webHidden/>
              </w:rPr>
              <w:instrText xml:space="preserve"> PAGEREF _Toc373267378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A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B1" w:rsidRDefault="002E3F8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267379" w:history="1">
            <w:r w:rsidR="00241AB1" w:rsidRPr="00DE0D7C">
              <w:rPr>
                <w:rStyle w:val="Hyperlink"/>
                <w:noProof/>
                <w:lang w:bidi="en-US"/>
              </w:rPr>
              <w:t>7.1</w:t>
            </w:r>
            <w:r w:rsidR="00241AB1">
              <w:rPr>
                <w:noProof/>
              </w:rPr>
              <w:tab/>
            </w:r>
            <w:r w:rsidR="00241AB1" w:rsidRPr="00DE0D7C">
              <w:rPr>
                <w:rStyle w:val="Hyperlink"/>
                <w:noProof/>
                <w:lang w:bidi="en-US"/>
              </w:rPr>
              <w:t>Values for V1.0.0</w:t>
            </w:r>
            <w:r w:rsidR="00241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1AB1">
              <w:rPr>
                <w:noProof/>
                <w:webHidden/>
              </w:rPr>
              <w:instrText xml:space="preserve"> PAGEREF _Toc373267379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A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B1" w:rsidRDefault="002E3F8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73267380" w:history="1">
            <w:r w:rsidR="00241AB1" w:rsidRPr="00DE0D7C">
              <w:rPr>
                <w:rStyle w:val="Hyperlink"/>
                <w:noProof/>
                <w:lang w:bidi="en-US"/>
              </w:rPr>
              <w:t>7.2</w:t>
            </w:r>
            <w:r w:rsidR="00241AB1">
              <w:rPr>
                <w:noProof/>
              </w:rPr>
              <w:tab/>
            </w:r>
            <w:r w:rsidR="00241AB1" w:rsidRPr="00DE0D7C">
              <w:rPr>
                <w:rStyle w:val="Hyperlink"/>
                <w:noProof/>
                <w:lang w:bidi="en-US"/>
              </w:rPr>
              <w:t>Values for V1.1.0</w:t>
            </w:r>
            <w:r w:rsidR="00241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1AB1">
              <w:rPr>
                <w:noProof/>
                <w:webHidden/>
              </w:rPr>
              <w:instrText xml:space="preserve"> PAGEREF _Toc373267380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A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1AB1" w:rsidRDefault="002E3F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73267381" w:history="1">
            <w:r w:rsidR="00241AB1" w:rsidRPr="00DE0D7C">
              <w:rPr>
                <w:rStyle w:val="Hyperlink"/>
                <w:rFonts w:cstheme="minorHAnsi"/>
                <w:noProof/>
                <w:lang w:bidi="en-US"/>
              </w:rPr>
              <w:t>8</w:t>
            </w:r>
            <w:r w:rsidR="00241AB1">
              <w:rPr>
                <w:noProof/>
              </w:rPr>
              <w:tab/>
            </w:r>
            <w:r w:rsidR="00241AB1" w:rsidRPr="00DE0D7C">
              <w:rPr>
                <w:rStyle w:val="Hyperlink"/>
                <w:rFonts w:cstheme="minorHAnsi"/>
                <w:noProof/>
                <w:lang w:bidi="en-US"/>
              </w:rPr>
              <w:t>Future Features</w:t>
            </w:r>
            <w:r w:rsidR="00241A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41AB1">
              <w:rPr>
                <w:noProof/>
                <w:webHidden/>
              </w:rPr>
              <w:instrText xml:space="preserve"> PAGEREF _Toc373267381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41AB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6961" w:rsidRPr="00C96904" w:rsidRDefault="002E3F87" w:rsidP="002C48B9">
          <w:pPr>
            <w:rPr>
              <w:rFonts w:cstheme="minorHAnsi"/>
              <w:lang w:val="en-GB"/>
            </w:rPr>
          </w:pPr>
          <w:r w:rsidRPr="00C96904">
            <w:rPr>
              <w:rFonts w:cstheme="minorHAnsi"/>
              <w:lang w:val="en-GB"/>
            </w:rPr>
            <w:fldChar w:fldCharType="end"/>
          </w:r>
        </w:p>
      </w:sdtContent>
    </w:sdt>
    <w:p w:rsidR="00D8139A" w:rsidRPr="00C96904" w:rsidRDefault="00D8139A" w:rsidP="00743C2C">
      <w:pPr>
        <w:jc w:val="both"/>
        <w:rPr>
          <w:rFonts w:cstheme="minorHAnsi"/>
          <w:lang w:val="en-GB"/>
        </w:rPr>
      </w:pPr>
    </w:p>
    <w:p w:rsidR="003E6961" w:rsidRPr="00C96904" w:rsidRDefault="003E6961" w:rsidP="003E6961">
      <w:pPr>
        <w:ind w:left="0"/>
        <w:rPr>
          <w:rFonts w:cstheme="minorHAnsi"/>
          <w:lang w:val="en-GB"/>
        </w:rPr>
        <w:sectPr w:rsidR="003E6961" w:rsidRPr="00C96904" w:rsidSect="000E0BA6">
          <w:footerReference w:type="default" r:id="rId18"/>
          <w:pgSz w:w="12240" w:h="15840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:rsidR="00D11A1D" w:rsidRPr="00C96904" w:rsidRDefault="00D11A1D" w:rsidP="00C2643C">
      <w:pPr>
        <w:rPr>
          <w:rFonts w:cstheme="minorHAnsi"/>
          <w:lang w:val="en-GB"/>
        </w:rPr>
      </w:pPr>
    </w:p>
    <w:p w:rsidR="00D11A1D" w:rsidRPr="00C96904" w:rsidRDefault="00117AAD" w:rsidP="00AF11A6">
      <w:pPr>
        <w:pStyle w:val="Heading1"/>
        <w:rPr>
          <w:rFonts w:asciiTheme="minorHAnsi" w:hAnsiTheme="minorHAnsi" w:cstheme="minorHAnsi"/>
        </w:rPr>
      </w:pPr>
      <w:bookmarkStart w:id="30" w:name="_Toc373267369"/>
      <w:r w:rsidRPr="00C96904">
        <w:rPr>
          <w:rFonts w:asciiTheme="minorHAnsi" w:hAnsiTheme="minorHAnsi" w:cstheme="minorHAnsi"/>
        </w:rPr>
        <w:t>Introduction</w:t>
      </w:r>
      <w:bookmarkEnd w:id="30"/>
    </w:p>
    <w:p w:rsidR="00C2440F" w:rsidRPr="00C96904" w:rsidRDefault="00C2440F" w:rsidP="00C2440F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The purpose of this open-source software is to provide Matlab users with the means to track the ISS in real-time, and to provide them with:</w:t>
      </w:r>
    </w:p>
    <w:p w:rsidR="00C2440F" w:rsidRDefault="00C2440F" w:rsidP="00C2440F">
      <w:pPr>
        <w:pStyle w:val="ListParagraph"/>
        <w:numPr>
          <w:ilvl w:val="0"/>
          <w:numId w:val="10"/>
        </w:numPr>
        <w:jc w:val="both"/>
        <w:rPr>
          <w:ins w:id="31" w:author="Rami Houdroge" w:date="2015-10-15T09:31:00Z"/>
          <w:rFonts w:cstheme="minorHAnsi"/>
          <w:lang w:val="en-GB"/>
        </w:rPr>
      </w:pPr>
      <w:r w:rsidRPr="00C96904">
        <w:rPr>
          <w:rFonts w:cstheme="minorHAnsi"/>
          <w:lang w:val="en-GB"/>
        </w:rPr>
        <w:t>Real-time Keplerian orbital parameters,</w:t>
      </w:r>
    </w:p>
    <w:p w:rsidR="007D61C5" w:rsidRPr="00C96904" w:rsidRDefault="007D61C5" w:rsidP="00C2440F">
      <w:pPr>
        <w:pStyle w:val="ListParagraph"/>
        <w:numPr>
          <w:ilvl w:val="0"/>
          <w:numId w:val="10"/>
        </w:numPr>
        <w:jc w:val="both"/>
        <w:rPr>
          <w:rFonts w:cstheme="minorHAnsi"/>
          <w:lang w:val="en-GB"/>
        </w:rPr>
      </w:pPr>
      <w:ins w:id="32" w:author="Rami Houdroge" w:date="2015-10-15T09:31:00Z">
        <w:r>
          <w:rPr>
            <w:rFonts w:cstheme="minorHAnsi"/>
            <w:lang w:val="en-GB"/>
          </w:rPr>
          <w:t>Real-time plot of passes</w:t>
        </w:r>
      </w:ins>
    </w:p>
    <w:p w:rsidR="00C2440F" w:rsidRPr="00C96904" w:rsidRDefault="00C2440F" w:rsidP="00C2440F">
      <w:pPr>
        <w:pStyle w:val="ListParagraph"/>
        <w:numPr>
          <w:ilvl w:val="0"/>
          <w:numId w:val="10"/>
        </w:num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Real-time 3D visualisation of the location of the ISS,</w:t>
      </w:r>
    </w:p>
    <w:p w:rsidR="00C2440F" w:rsidRPr="00C96904" w:rsidRDefault="00C2440F" w:rsidP="00C2440F">
      <w:pPr>
        <w:pStyle w:val="ListParagraph"/>
        <w:numPr>
          <w:ilvl w:val="0"/>
          <w:numId w:val="10"/>
        </w:num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Ground trace and real-time 2D location of the ISS,</w:t>
      </w:r>
    </w:p>
    <w:p w:rsidR="00C2440F" w:rsidRPr="00C96904" w:rsidRDefault="00C2440F" w:rsidP="00C2440F">
      <w:pPr>
        <w:pStyle w:val="ListParagraph"/>
        <w:numPr>
          <w:ilvl w:val="0"/>
          <w:numId w:val="10"/>
        </w:num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Real-time telescope pointing coordinates from a given user location.</w:t>
      </w:r>
    </w:p>
    <w:p w:rsidR="00C2440F" w:rsidRPr="00C96904" w:rsidRDefault="00C2440F" w:rsidP="00C2440F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This is done by propagating the orbit bulletin provided by Nasa. The ISS 24h ephemeris data </w:t>
      </w:r>
      <w:fldSimple w:instr=" REF _Ref361862867 \r \h  \* MERGEFORMAT ">
        <w:r w:rsidR="00F875C3" w:rsidRPr="00C96904">
          <w:rPr>
            <w:rFonts w:cstheme="minorHAnsi"/>
            <w:cs/>
            <w:lang w:val="en-GB"/>
          </w:rPr>
          <w:t>‎</w:t>
        </w:r>
        <w:r w:rsidR="00F875C3" w:rsidRPr="00C96904">
          <w:rPr>
            <w:rFonts w:cstheme="minorHAnsi"/>
            <w:lang w:val="en-GB"/>
          </w:rPr>
          <w:t>[R5]</w:t>
        </w:r>
      </w:fldSimple>
      <w:r w:rsidR="00F875C3" w:rsidRPr="00C96904">
        <w:rPr>
          <w:rFonts w:cstheme="minorHAnsi"/>
          <w:lang w:val="en-GB"/>
        </w:rPr>
        <w:t xml:space="preserve"> </w:t>
      </w:r>
      <w:r w:rsidRPr="00C96904">
        <w:rPr>
          <w:rFonts w:cstheme="minorHAnsi"/>
          <w:lang w:val="en-GB"/>
        </w:rPr>
        <w:t xml:space="preserve">is regularly updated, and provides expected positions and planned </w:t>
      </w:r>
      <w:r w:rsidR="00AF11A6" w:rsidRPr="00C96904">
        <w:rPr>
          <w:rFonts w:cstheme="minorHAnsi"/>
          <w:lang w:val="en-GB"/>
        </w:rPr>
        <w:t>manoeuvres</w:t>
      </w:r>
      <w:r w:rsidRPr="00C96904">
        <w:rPr>
          <w:rFonts w:cstheme="minorHAnsi"/>
          <w:lang w:val="en-GB"/>
        </w:rPr>
        <w:t xml:space="preserve"> for two weeks.</w:t>
      </w:r>
    </w:p>
    <w:p w:rsidR="00C2440F" w:rsidRDefault="00C2440F" w:rsidP="00C2440F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The low-level libraries Commons-Math and Orekit are used directly within Matlab to propagate the orbit bulletin and a </w:t>
      </w:r>
      <w:r w:rsidR="00AF11A6" w:rsidRPr="00C96904">
        <w:rPr>
          <w:rFonts w:cstheme="minorHAnsi"/>
          <w:lang w:val="en-GB"/>
        </w:rPr>
        <w:t xml:space="preserve">Matlab </w:t>
      </w:r>
      <w:r w:rsidR="008D5137" w:rsidRPr="00C96904">
        <w:rPr>
          <w:rFonts w:cstheme="minorHAnsi"/>
          <w:lang w:val="en-GB"/>
        </w:rPr>
        <w:t>Guide figure updated every 10 ms displays the real-time data.</w:t>
      </w:r>
    </w:p>
    <w:p w:rsidR="0046326E" w:rsidRDefault="0046326E" w:rsidP="00C2440F">
      <w:pPr>
        <w:jc w:val="both"/>
        <w:rPr>
          <w:rFonts w:cstheme="minorHAnsi"/>
          <w:lang w:val="en-GB"/>
        </w:rPr>
      </w:pPr>
    </w:p>
    <w:p w:rsidR="00EC1F2F" w:rsidRDefault="00EC1F2F" w:rsidP="0046326E">
      <w:pPr>
        <w:pStyle w:val="Heading1"/>
        <w:rPr>
          <w:ins w:id="33" w:author="Rami Houdroge" w:date="2014-10-10T22:29:00Z"/>
          <w:rFonts w:asciiTheme="minorHAnsi" w:hAnsiTheme="minorHAnsi" w:cstheme="minorHAnsi"/>
        </w:rPr>
      </w:pPr>
      <w:bookmarkStart w:id="34" w:name="_Toc373267370"/>
      <w:ins w:id="35" w:author="Rami Houdroge" w:date="2014-10-10T22:29:00Z">
        <w:r>
          <w:rPr>
            <w:rFonts w:asciiTheme="minorHAnsi" w:hAnsiTheme="minorHAnsi" w:cstheme="minorHAnsi"/>
          </w:rPr>
          <w:t>Versions</w:t>
        </w:r>
      </w:ins>
    </w:p>
    <w:tbl>
      <w:tblPr>
        <w:tblStyle w:val="TableGrid"/>
        <w:tblW w:w="0" w:type="auto"/>
        <w:tblInd w:w="2160" w:type="dxa"/>
        <w:tblLook w:val="04A0"/>
        <w:tblPrChange w:id="36" w:author="Rami Houdroge" w:date="2014-10-10T22:30:00Z">
          <w:tblPr>
            <w:tblStyle w:val="TableGrid"/>
            <w:tblW w:w="0" w:type="auto"/>
            <w:tblInd w:w="2160" w:type="dxa"/>
            <w:tblLook w:val="04A0"/>
          </w:tblPr>
        </w:tblPrChange>
      </w:tblPr>
      <w:tblGrid>
        <w:gridCol w:w="2059"/>
        <w:gridCol w:w="5357"/>
        <w:tblGridChange w:id="37">
          <w:tblGrid>
            <w:gridCol w:w="3708"/>
            <w:gridCol w:w="3708"/>
          </w:tblGrid>
        </w:tblGridChange>
      </w:tblGrid>
      <w:tr w:rsidR="00EC1F2F" w:rsidRPr="00EC1F2F" w:rsidTr="00EC1F2F">
        <w:trPr>
          <w:ins w:id="38" w:author="Rami Houdroge" w:date="2014-10-10T22:30:00Z"/>
        </w:trPr>
        <w:tc>
          <w:tcPr>
            <w:tcW w:w="2059" w:type="dxa"/>
            <w:tcPrChange w:id="39" w:author="Rami Houdroge" w:date="2014-10-10T22:30:00Z">
              <w:tcPr>
                <w:tcW w:w="4788" w:type="dxa"/>
              </w:tcPr>
            </w:tcPrChange>
          </w:tcPr>
          <w:p w:rsidR="00EC1F2F" w:rsidRPr="00EC1F2F" w:rsidRDefault="002E3F87" w:rsidP="00EC1F2F">
            <w:pPr>
              <w:spacing w:after="160" w:line="288" w:lineRule="auto"/>
              <w:ind w:left="0"/>
              <w:rPr>
                <w:ins w:id="40" w:author="Rami Houdroge" w:date="2014-10-10T22:30:00Z"/>
                <w:b/>
                <w:lang w:val="en-GB"/>
                <w:rPrChange w:id="41" w:author="Rami Houdroge" w:date="2014-10-10T22:30:00Z">
                  <w:rPr>
                    <w:ins w:id="42" w:author="Rami Houdroge" w:date="2014-10-10T22:30:00Z"/>
                    <w:lang w:val="en-GB"/>
                  </w:rPr>
                </w:rPrChange>
              </w:rPr>
            </w:pPr>
            <w:ins w:id="43" w:author="Rami Houdroge" w:date="2014-10-10T22:30:00Z">
              <w:r w:rsidRPr="002E3F87">
                <w:rPr>
                  <w:b/>
                  <w:lang w:val="en-GB"/>
                  <w:rPrChange w:id="44" w:author="Rami Houdroge" w:date="2014-10-10T22:30:00Z">
                    <w:rPr>
                      <w:lang w:val="en-GB"/>
                    </w:rPr>
                  </w:rPrChange>
                </w:rPr>
                <w:t>Version</w:t>
              </w:r>
            </w:ins>
          </w:p>
        </w:tc>
        <w:tc>
          <w:tcPr>
            <w:tcW w:w="5357" w:type="dxa"/>
            <w:tcPrChange w:id="45" w:author="Rami Houdroge" w:date="2014-10-10T22:30:00Z">
              <w:tcPr>
                <w:tcW w:w="4788" w:type="dxa"/>
              </w:tcPr>
            </w:tcPrChange>
          </w:tcPr>
          <w:p w:rsidR="00EC1F2F" w:rsidRPr="00EC1F2F" w:rsidRDefault="002E3F87" w:rsidP="00EC1F2F">
            <w:pPr>
              <w:spacing w:after="160" w:line="288" w:lineRule="auto"/>
              <w:ind w:left="0"/>
              <w:rPr>
                <w:ins w:id="46" w:author="Rami Houdroge" w:date="2014-10-10T22:30:00Z"/>
                <w:b/>
                <w:lang w:val="en-GB"/>
                <w:rPrChange w:id="47" w:author="Rami Houdroge" w:date="2014-10-10T22:30:00Z">
                  <w:rPr>
                    <w:ins w:id="48" w:author="Rami Houdroge" w:date="2014-10-10T22:30:00Z"/>
                    <w:lang w:val="en-GB"/>
                  </w:rPr>
                </w:rPrChange>
              </w:rPr>
            </w:pPr>
            <w:ins w:id="49" w:author="Rami Houdroge" w:date="2014-10-10T22:30:00Z">
              <w:r w:rsidRPr="002E3F87">
                <w:rPr>
                  <w:b/>
                  <w:lang w:val="en-GB"/>
                  <w:rPrChange w:id="50" w:author="Rami Houdroge" w:date="2014-10-10T22:30:00Z">
                    <w:rPr>
                      <w:lang w:val="en-GB"/>
                    </w:rPr>
                  </w:rPrChange>
                </w:rPr>
                <w:t>Changes</w:t>
              </w:r>
            </w:ins>
          </w:p>
        </w:tc>
      </w:tr>
      <w:tr w:rsidR="00EC1F2F" w:rsidTr="00EC1F2F">
        <w:trPr>
          <w:ins w:id="51" w:author="Rami Houdroge" w:date="2014-10-10T22:30:00Z"/>
        </w:trPr>
        <w:tc>
          <w:tcPr>
            <w:tcW w:w="2059" w:type="dxa"/>
            <w:tcPrChange w:id="52" w:author="Rami Houdroge" w:date="2014-10-10T22:30:00Z">
              <w:tcPr>
                <w:tcW w:w="4788" w:type="dxa"/>
              </w:tcPr>
            </w:tcPrChange>
          </w:tcPr>
          <w:p w:rsidR="00EC1F2F" w:rsidRDefault="007D61C5" w:rsidP="00EC1F2F">
            <w:pPr>
              <w:ind w:left="0"/>
              <w:rPr>
                <w:ins w:id="53" w:author="Rami Houdroge" w:date="2014-10-10T22:30:00Z"/>
                <w:lang w:val="en-GB"/>
              </w:rPr>
            </w:pPr>
            <w:ins w:id="54" w:author="Rami Houdroge" w:date="2015-10-15T09:31:00Z">
              <w:r>
                <w:rPr>
                  <w:lang w:val="en-GB"/>
                </w:rPr>
                <w:t>2.0</w:t>
              </w:r>
            </w:ins>
          </w:p>
        </w:tc>
        <w:tc>
          <w:tcPr>
            <w:tcW w:w="5357" w:type="dxa"/>
            <w:tcPrChange w:id="55" w:author="Rami Houdroge" w:date="2014-10-10T22:30:00Z">
              <w:tcPr>
                <w:tcW w:w="4788" w:type="dxa"/>
              </w:tcPr>
            </w:tcPrChange>
          </w:tcPr>
          <w:p w:rsidR="00D42EFF" w:rsidRDefault="009B470D" w:rsidP="00EC1F2F">
            <w:pPr>
              <w:ind w:left="0"/>
              <w:rPr>
                <w:ins w:id="56" w:author="Rami Houdroge" w:date="2015-10-12T14:58:00Z"/>
                <w:lang w:val="en-GB"/>
              </w:rPr>
            </w:pPr>
            <w:ins w:id="57" w:author="Rami Houdroge" w:date="2014-10-10T22:53:00Z">
              <w:r>
                <w:rPr>
                  <w:lang w:val="en-GB"/>
                </w:rPr>
                <w:t>- Migrated to Orekit 7.0</w:t>
              </w:r>
            </w:ins>
          </w:p>
          <w:p w:rsidR="00DE0C02" w:rsidRDefault="00DE0C02" w:rsidP="00EC1F2F">
            <w:pPr>
              <w:ind w:left="0"/>
              <w:rPr>
                <w:ins w:id="58" w:author="Rami Houdroge" w:date="2015-02-06T23:45:00Z"/>
                <w:lang w:val="en-GB"/>
              </w:rPr>
            </w:pPr>
            <w:ins w:id="59" w:author="Rami Houdroge" w:date="2015-10-12T14:58:00Z">
              <w:r>
                <w:rPr>
                  <w:lang w:val="en-GB"/>
                </w:rPr>
                <w:t>- Added simulated time</w:t>
              </w:r>
            </w:ins>
          </w:p>
          <w:p w:rsidR="00EF4EEB" w:rsidRDefault="00F212A4" w:rsidP="00EC1F2F">
            <w:pPr>
              <w:ind w:left="0"/>
              <w:rPr>
                <w:ins w:id="60" w:author="Rami Houdroge" w:date="2014-10-10T22:53:00Z"/>
                <w:lang w:val="en-GB"/>
              </w:rPr>
            </w:pPr>
            <w:ins w:id="61" w:author="Rami Houdroge" w:date="2015-02-06T23:45:00Z">
              <w:r>
                <w:rPr>
                  <w:lang w:val="en-GB"/>
                </w:rPr>
                <w:t>- Added footprint</w:t>
              </w:r>
            </w:ins>
          </w:p>
          <w:p w:rsidR="00EC1F2F" w:rsidRDefault="00EC1F2F" w:rsidP="00EC1F2F">
            <w:pPr>
              <w:ind w:left="0"/>
              <w:rPr>
                <w:ins w:id="62" w:author="Rami Houdroge" w:date="2015-02-06T23:19:00Z"/>
                <w:lang w:val="en-GB"/>
              </w:rPr>
            </w:pPr>
            <w:ins w:id="63" w:author="Rami Houdroge" w:date="2014-10-10T22:30:00Z">
              <w:r>
                <w:rPr>
                  <w:lang w:val="en-GB"/>
                </w:rPr>
                <w:t>- Added plots for each orbital parameter</w:t>
              </w:r>
            </w:ins>
          </w:p>
          <w:p w:rsidR="009B470D" w:rsidRDefault="009B470D" w:rsidP="00EC1F2F">
            <w:pPr>
              <w:ind w:left="0"/>
              <w:rPr>
                <w:ins w:id="64" w:author="Rami Houdroge" w:date="2015-02-06T23:20:00Z"/>
                <w:lang w:val="en-GB"/>
              </w:rPr>
            </w:pPr>
            <w:ins w:id="65" w:author="Rami Houdroge" w:date="2015-02-06T23:20:00Z">
              <w:r>
                <w:rPr>
                  <w:lang w:val="en-GB"/>
                </w:rPr>
                <w:t>- Added sky map plot</w:t>
              </w:r>
            </w:ins>
          </w:p>
          <w:p w:rsidR="00D42EFF" w:rsidRDefault="00EC1F2F" w:rsidP="00EC1F2F">
            <w:pPr>
              <w:ind w:left="0"/>
              <w:rPr>
                <w:ins w:id="66" w:author="Rami Houdroge" w:date="2014-10-10T22:30:00Z"/>
                <w:lang w:val="en-GB"/>
              </w:rPr>
            </w:pPr>
            <w:ins w:id="67" w:author="Rami Houdroge" w:date="2014-10-10T22:31:00Z">
              <w:r>
                <w:rPr>
                  <w:lang w:val="en-GB"/>
                </w:rPr>
                <w:t>- Updated UTC-TAI.history file</w:t>
              </w:r>
            </w:ins>
          </w:p>
        </w:tc>
      </w:tr>
      <w:tr w:rsidR="00EC1F2F" w:rsidTr="00EC1F2F">
        <w:trPr>
          <w:ins w:id="68" w:author="Rami Houdroge" w:date="2014-10-10T22:30:00Z"/>
        </w:trPr>
        <w:tc>
          <w:tcPr>
            <w:tcW w:w="2059" w:type="dxa"/>
            <w:tcPrChange w:id="69" w:author="Rami Houdroge" w:date="2014-10-10T22:30:00Z">
              <w:tcPr>
                <w:tcW w:w="4788" w:type="dxa"/>
              </w:tcPr>
            </w:tcPrChange>
          </w:tcPr>
          <w:p w:rsidR="00EC1F2F" w:rsidRDefault="009B470D" w:rsidP="00EC1F2F">
            <w:pPr>
              <w:ind w:left="0"/>
              <w:rPr>
                <w:ins w:id="70" w:author="Rami Houdroge" w:date="2014-10-10T22:30:00Z"/>
                <w:lang w:val="en-GB"/>
              </w:rPr>
            </w:pPr>
            <w:ins w:id="71" w:author="Rami Houdroge" w:date="2015-02-06T23:20:00Z">
              <w:r>
                <w:rPr>
                  <w:lang w:val="en-GB"/>
                </w:rPr>
                <w:t>1.0.0</w:t>
              </w:r>
            </w:ins>
          </w:p>
        </w:tc>
        <w:tc>
          <w:tcPr>
            <w:tcW w:w="5357" w:type="dxa"/>
            <w:tcPrChange w:id="72" w:author="Rami Houdroge" w:date="2014-10-10T22:30:00Z">
              <w:tcPr>
                <w:tcW w:w="4788" w:type="dxa"/>
              </w:tcPr>
            </w:tcPrChange>
          </w:tcPr>
          <w:p w:rsidR="00EC1F2F" w:rsidRDefault="009B470D" w:rsidP="00EC1F2F">
            <w:pPr>
              <w:ind w:left="0"/>
              <w:rPr>
                <w:ins w:id="73" w:author="Rami Houdroge" w:date="2014-10-10T22:30:00Z"/>
                <w:lang w:val="en-GB"/>
              </w:rPr>
            </w:pPr>
            <w:ins w:id="74" w:author="Rami Houdroge" w:date="2015-02-06T23:20:00Z">
              <w:r>
                <w:rPr>
                  <w:lang w:val="en-GB"/>
                </w:rPr>
                <w:t>Initial version</w:t>
              </w:r>
            </w:ins>
          </w:p>
        </w:tc>
      </w:tr>
    </w:tbl>
    <w:p w:rsidR="00000000" w:rsidRDefault="00651894">
      <w:pPr>
        <w:rPr>
          <w:ins w:id="75" w:author="Rami Houdroge" w:date="2014-10-10T22:28:00Z"/>
        </w:rPr>
        <w:pPrChange w:id="76" w:author="Rami Houdroge" w:date="2014-10-10T22:29:00Z">
          <w:pPr>
            <w:pStyle w:val="Heading1"/>
          </w:pPr>
        </w:pPrChange>
      </w:pPr>
    </w:p>
    <w:p w:rsidR="0046326E" w:rsidRDefault="0046326E" w:rsidP="0046326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Required</w:t>
      </w:r>
      <w:bookmarkEnd w:id="34"/>
    </w:p>
    <w:p w:rsidR="001904B8" w:rsidRDefault="001904B8" w:rsidP="0046326E">
      <w:pPr>
        <w:rPr>
          <w:lang w:val="en-GB"/>
        </w:rPr>
      </w:pPr>
      <w:r>
        <w:rPr>
          <w:lang w:val="en-GB"/>
        </w:rPr>
        <w:t>Matlab (No toolboxes required).</w:t>
      </w:r>
    </w:p>
    <w:p w:rsidR="0046326E" w:rsidRDefault="0046326E" w:rsidP="0046326E">
      <w:pPr>
        <w:rPr>
          <w:lang w:val="en-GB"/>
        </w:rPr>
      </w:pPr>
      <w:r>
        <w:rPr>
          <w:lang w:val="en-GB"/>
        </w:rPr>
        <w:t>An internet connection.</w:t>
      </w:r>
    </w:p>
    <w:p w:rsidR="001904B8" w:rsidRDefault="0075036E" w:rsidP="00F1428A">
      <w:pPr>
        <w:jc w:val="both"/>
        <w:rPr>
          <w:lang w:val="en-GB"/>
        </w:rPr>
      </w:pPr>
      <w:r>
        <w:rPr>
          <w:lang w:val="en-GB"/>
        </w:rPr>
        <w:t xml:space="preserve">A good </w:t>
      </w:r>
      <w:r w:rsidR="00333E8A">
        <w:rPr>
          <w:lang w:val="en-GB"/>
        </w:rPr>
        <w:t xml:space="preserve">PC. Note: one can disable rendering Earth in the 3D plot, by setting the renderEarth boolean to false, in the simulation_parameters.m file. This will result </w:t>
      </w:r>
      <w:r w:rsidR="00F1428A">
        <w:rPr>
          <w:lang w:val="en-GB"/>
        </w:rPr>
        <w:t>in a sphere with a plot of the coast line.</w:t>
      </w:r>
    </w:p>
    <w:p w:rsidR="0046326E" w:rsidRPr="0046326E" w:rsidRDefault="0046326E" w:rsidP="0046326E">
      <w:pPr>
        <w:rPr>
          <w:lang w:val="en-GB"/>
        </w:rPr>
      </w:pPr>
    </w:p>
    <w:p w:rsidR="0046326E" w:rsidRDefault="0046326E" w:rsidP="0046326E">
      <w:pPr>
        <w:pStyle w:val="Heading1"/>
        <w:rPr>
          <w:rFonts w:asciiTheme="minorHAnsi" w:hAnsiTheme="minorHAnsi" w:cstheme="minorHAnsi"/>
        </w:rPr>
      </w:pPr>
      <w:bookmarkStart w:id="77" w:name="_Toc373267371"/>
      <w:r>
        <w:rPr>
          <w:rFonts w:asciiTheme="minorHAnsi" w:hAnsiTheme="minorHAnsi" w:cstheme="minorHAnsi"/>
        </w:rPr>
        <w:lastRenderedPageBreak/>
        <w:t>First run</w:t>
      </w:r>
      <w:bookmarkEnd w:id="77"/>
    </w:p>
    <w:p w:rsidR="0046326E" w:rsidRDefault="0046326E" w:rsidP="0046326E">
      <w:pPr>
        <w:rPr>
          <w:lang w:val="en-GB"/>
        </w:rPr>
      </w:pPr>
      <w:r>
        <w:rPr>
          <w:lang w:val="en-GB"/>
        </w:rPr>
        <w:t>Just run the ISSTracker script.</w:t>
      </w:r>
    </w:p>
    <w:p w:rsidR="0046326E" w:rsidRDefault="0046326E" w:rsidP="00235602">
      <w:pPr>
        <w:jc w:val="both"/>
        <w:rPr>
          <w:lang w:val="en-GB"/>
        </w:rPr>
      </w:pPr>
      <w:r>
        <w:rPr>
          <w:lang w:val="en-GB"/>
        </w:rPr>
        <w:t>A warning dialog that says “Loaded required libraries” will pop up. This is due to the fact that the commons-math3 and Orekit libraries need to be loaded prior to launching the ISSTracker. The warning box will load these libraries and the button “</w:t>
      </w:r>
      <w:r w:rsidRPr="0046326E">
        <w:rPr>
          <w:lang w:val="en-GB"/>
        </w:rPr>
        <w:t>Run ISSTracker...</w:t>
      </w:r>
      <w:r>
        <w:rPr>
          <w:lang w:val="en-GB"/>
        </w:rPr>
        <w:t>” will run the GUI.</w:t>
      </w:r>
    </w:p>
    <w:p w:rsidR="00B511EF" w:rsidRPr="0046326E" w:rsidDel="007D61C5" w:rsidRDefault="00B511EF" w:rsidP="0046326E">
      <w:pPr>
        <w:jc w:val="both"/>
        <w:rPr>
          <w:del w:id="78" w:author="Rami Houdroge" w:date="2015-10-15T09:32:00Z"/>
        </w:rPr>
      </w:pPr>
      <w:del w:id="79" w:author="Rami Houdroge" w:date="2015-10-15T09:32:00Z">
        <w:r w:rsidDel="007D61C5">
          <w:rPr>
            <w:lang w:val="en-GB"/>
          </w:rPr>
          <w:delText>A fix for that issue will be proposed in future versions.</w:delText>
        </w:r>
      </w:del>
    </w:p>
    <w:p w:rsidR="00D11A1D" w:rsidRPr="00C96904" w:rsidDel="009B470D" w:rsidRDefault="00D11A1D" w:rsidP="00C2643C">
      <w:pPr>
        <w:rPr>
          <w:del w:id="80" w:author="Rami Houdroge" w:date="2015-02-06T23:20:00Z"/>
          <w:rFonts w:cstheme="minorHAnsi"/>
          <w:lang w:val="en-GB"/>
        </w:rPr>
      </w:pPr>
    </w:p>
    <w:p w:rsidR="00D11A1D" w:rsidRPr="00C96904" w:rsidDel="009B470D" w:rsidRDefault="00D11A1D">
      <w:pPr>
        <w:rPr>
          <w:del w:id="81" w:author="Rami Houdroge" w:date="2015-02-06T23:20:00Z"/>
          <w:rFonts w:eastAsiaTheme="majorEastAsia" w:cstheme="minorHAnsi"/>
          <w:smallCaps/>
          <w:color w:val="0F243E" w:themeColor="text2" w:themeShade="7F"/>
          <w:spacing w:val="20"/>
          <w:sz w:val="32"/>
          <w:szCs w:val="32"/>
          <w:lang w:val="en-GB"/>
        </w:rPr>
      </w:pPr>
      <w:del w:id="82" w:author="Rami Houdroge" w:date="2015-02-06T23:20:00Z">
        <w:r w:rsidRPr="00C96904" w:rsidDel="009B470D">
          <w:rPr>
            <w:rFonts w:cstheme="minorHAnsi"/>
            <w:lang w:val="en-GB"/>
          </w:rPr>
          <w:br w:type="page"/>
        </w:r>
      </w:del>
    </w:p>
    <w:p w:rsidR="00D11A1D" w:rsidRPr="00C96904" w:rsidDel="009B470D" w:rsidRDefault="00D11A1D" w:rsidP="00C2643C">
      <w:pPr>
        <w:rPr>
          <w:del w:id="83" w:author="Rami Houdroge" w:date="2015-02-06T23:20:00Z"/>
          <w:rFonts w:cstheme="minorHAnsi"/>
          <w:lang w:val="en-GB"/>
        </w:rPr>
      </w:pPr>
    </w:p>
    <w:p w:rsidR="000E0BA6" w:rsidRPr="00C96904" w:rsidRDefault="00AF11A6" w:rsidP="00AF11A6">
      <w:pPr>
        <w:pStyle w:val="Heading1"/>
        <w:rPr>
          <w:rFonts w:asciiTheme="minorHAnsi" w:hAnsiTheme="minorHAnsi" w:cstheme="minorHAnsi"/>
        </w:rPr>
      </w:pPr>
      <w:bookmarkStart w:id="84" w:name="_Toc373267372"/>
      <w:r w:rsidRPr="00C96904">
        <w:rPr>
          <w:rFonts w:asciiTheme="minorHAnsi" w:hAnsiTheme="minorHAnsi" w:cstheme="minorHAnsi"/>
        </w:rPr>
        <w:t>Package Contents</w:t>
      </w:r>
      <w:bookmarkEnd w:id="84"/>
    </w:p>
    <w:p w:rsidR="000E0BA6" w:rsidRPr="00C96904" w:rsidRDefault="00AF11A6" w:rsidP="002979D8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The ISSTracker zip file is available on the Mathworks file exchange.</w:t>
      </w:r>
    </w:p>
    <w:p w:rsidR="00AF11A6" w:rsidRPr="00C96904" w:rsidRDefault="00AF11A6" w:rsidP="002979D8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Upon extraction, </w:t>
      </w:r>
      <w:r w:rsidR="00F875C3" w:rsidRPr="00C96904">
        <w:rPr>
          <w:rFonts w:cstheme="minorHAnsi"/>
          <w:lang w:val="en-GB"/>
        </w:rPr>
        <w:t>the following files and folders are created:</w:t>
      </w:r>
    </w:p>
    <w:p w:rsidR="00F875C3" w:rsidRPr="00C96904" w:rsidRDefault="00297203" w:rsidP="002979D8">
      <w:pPr>
        <w:jc w:val="both"/>
        <w:rPr>
          <w:rFonts w:cstheme="minorHAnsi"/>
          <w:lang w:val="en-GB"/>
        </w:rPr>
      </w:pPr>
      <w:r>
        <w:rPr>
          <w:rFonts w:cstheme="minorHAnsi"/>
          <w:noProof/>
          <w:lang w:val="en-GB" w:eastAsia="en-GB" w:bidi="ar-SA"/>
        </w:rPr>
        <w:drawing>
          <wp:inline distT="0" distB="0" distL="0" distR="0">
            <wp:extent cx="1530985" cy="1690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5C3" w:rsidRPr="00C96904" w:rsidRDefault="00F875C3" w:rsidP="007A2091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The </w:t>
      </w:r>
      <w:r w:rsidRPr="002979D8">
        <w:rPr>
          <w:rFonts w:cstheme="minorHAnsi"/>
          <w:i/>
          <w:iCs/>
          <w:lang w:val="en-GB"/>
        </w:rPr>
        <w:t>data</w:t>
      </w:r>
      <w:r w:rsidRPr="00C96904">
        <w:rPr>
          <w:rFonts w:cstheme="minorHAnsi"/>
          <w:lang w:val="en-GB"/>
        </w:rPr>
        <w:t xml:space="preserve"> folder holds all the data files used to propagate the orbit bulletin, such as the gravitational coefficients files</w:t>
      </w:r>
      <w:r w:rsidR="000E1B58" w:rsidRPr="00C96904">
        <w:rPr>
          <w:rFonts w:cstheme="minorHAnsi"/>
          <w:lang w:val="en-GB"/>
        </w:rPr>
        <w:t>, the planetary ephemeris</w:t>
      </w:r>
      <w:r w:rsidR="007A2091">
        <w:rPr>
          <w:rFonts w:cstheme="minorHAnsi"/>
          <w:lang w:val="en-GB"/>
        </w:rPr>
        <w:t>, the Blue Marble files etc</w:t>
      </w:r>
      <w:r w:rsidR="000E1B58" w:rsidRPr="00C96904">
        <w:rPr>
          <w:rFonts w:cstheme="minorHAnsi"/>
          <w:lang w:val="en-GB"/>
        </w:rPr>
        <w:t xml:space="preserve"> (</w:t>
      </w:r>
      <w:fldSimple w:instr=" REF _Ref361862823 \r \h  \* MERGEFORMAT ">
        <w:r w:rsidR="000E1B58" w:rsidRPr="00C96904">
          <w:rPr>
            <w:rFonts w:cstheme="minorHAnsi"/>
            <w:cs/>
            <w:lang w:val="en-GB"/>
          </w:rPr>
          <w:t>‎</w:t>
        </w:r>
        <w:r w:rsidR="000E1B58" w:rsidRPr="00C96904">
          <w:rPr>
            <w:rFonts w:cstheme="minorHAnsi"/>
            <w:lang w:val="en-GB"/>
          </w:rPr>
          <w:t>[R3]</w:t>
        </w:r>
      </w:fldSimple>
      <w:r w:rsidR="000E1B58" w:rsidRPr="00C96904">
        <w:rPr>
          <w:rFonts w:cstheme="minorHAnsi"/>
          <w:lang w:val="en-GB"/>
        </w:rPr>
        <w:t xml:space="preserve">, </w:t>
      </w:r>
      <w:fldSimple w:instr=" REF _Ref361862825 \r \h  \* MERGEFORMAT ">
        <w:r w:rsidR="000E1B58" w:rsidRPr="00C96904">
          <w:rPr>
            <w:rFonts w:cstheme="minorHAnsi"/>
            <w:cs/>
            <w:lang w:val="en-GB"/>
          </w:rPr>
          <w:t>‎</w:t>
        </w:r>
        <w:r w:rsidR="000E1B58" w:rsidRPr="00C96904">
          <w:rPr>
            <w:rFonts w:cstheme="minorHAnsi"/>
            <w:lang w:val="en-GB"/>
          </w:rPr>
          <w:t>[R4]</w:t>
        </w:r>
      </w:fldSimple>
      <w:r w:rsidR="000E1B58" w:rsidRPr="00C96904">
        <w:rPr>
          <w:rFonts w:cstheme="minorHAnsi"/>
          <w:lang w:val="en-GB"/>
        </w:rPr>
        <w:t xml:space="preserve">, </w:t>
      </w:r>
      <w:fldSimple w:instr=" REF _Ref361862832 \r \h  \* MERGEFORMAT ">
        <w:r w:rsidRPr="00C96904">
          <w:rPr>
            <w:rFonts w:cstheme="minorHAnsi"/>
            <w:cs/>
            <w:lang w:val="en-GB"/>
          </w:rPr>
          <w:t>‎</w:t>
        </w:r>
        <w:r w:rsidRPr="00C96904">
          <w:rPr>
            <w:rFonts w:cstheme="minorHAnsi"/>
            <w:lang w:val="en-GB"/>
          </w:rPr>
          <w:t>[R6]</w:t>
        </w:r>
      </w:fldSimple>
      <w:r w:rsidR="000E1B58" w:rsidRPr="00C96904">
        <w:rPr>
          <w:rFonts w:cstheme="minorHAnsi"/>
          <w:lang w:val="en-GB"/>
        </w:rPr>
        <w:t xml:space="preserve">, </w:t>
      </w:r>
      <w:fldSimple w:instr=" REF _Ref361862837 \r \h  \* MERGEFORMAT ">
        <w:r w:rsidRPr="00C96904">
          <w:rPr>
            <w:rFonts w:cstheme="minorHAnsi"/>
            <w:cs/>
            <w:lang w:val="en-GB"/>
          </w:rPr>
          <w:t>‎</w:t>
        </w:r>
        <w:r w:rsidRPr="00C96904">
          <w:rPr>
            <w:rFonts w:cstheme="minorHAnsi"/>
            <w:lang w:val="en-GB"/>
          </w:rPr>
          <w:t>[R7]</w:t>
        </w:r>
      </w:fldSimple>
      <w:r w:rsidR="000E1B58" w:rsidRPr="00C96904">
        <w:rPr>
          <w:rFonts w:cstheme="minorHAnsi"/>
          <w:lang w:val="en-GB"/>
        </w:rPr>
        <w:t xml:space="preserve">, </w:t>
      </w:r>
      <w:fldSimple w:instr=" REF _Ref361862838 \r \h  \* MERGEFORMAT ">
        <w:r w:rsidRPr="00C96904">
          <w:rPr>
            <w:rFonts w:cstheme="minorHAnsi"/>
            <w:cs/>
            <w:lang w:val="en-GB"/>
          </w:rPr>
          <w:t>‎</w:t>
        </w:r>
        <w:r w:rsidRPr="00C96904">
          <w:rPr>
            <w:rFonts w:cstheme="minorHAnsi"/>
            <w:lang w:val="en-GB"/>
          </w:rPr>
          <w:t>[R8]</w:t>
        </w:r>
      </w:fldSimple>
      <w:r w:rsidR="000E1B58" w:rsidRPr="00C96904">
        <w:rPr>
          <w:rFonts w:cstheme="minorHAnsi"/>
          <w:lang w:val="en-GB"/>
        </w:rPr>
        <w:t>)</w:t>
      </w:r>
      <w:r w:rsidRPr="00C96904">
        <w:rPr>
          <w:rFonts w:cstheme="minorHAnsi"/>
          <w:lang w:val="en-GB"/>
        </w:rPr>
        <w:t>.</w:t>
      </w:r>
    </w:p>
    <w:p w:rsidR="000E1B58" w:rsidRPr="00C96904" w:rsidRDefault="000E1B58" w:rsidP="002979D8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The </w:t>
      </w:r>
      <w:r w:rsidRPr="002979D8">
        <w:rPr>
          <w:rFonts w:cstheme="minorHAnsi"/>
          <w:i/>
          <w:iCs/>
          <w:lang w:val="en-GB"/>
        </w:rPr>
        <w:t>doc</w:t>
      </w:r>
      <w:r w:rsidRPr="00C96904">
        <w:rPr>
          <w:rFonts w:cstheme="minorHAnsi"/>
          <w:lang w:val="en-GB"/>
        </w:rPr>
        <w:t xml:space="preserve"> folder contains the ISSTracker Software Description.</w:t>
      </w:r>
    </w:p>
    <w:p w:rsidR="00F875C3" w:rsidRDefault="00F875C3" w:rsidP="002979D8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The </w:t>
      </w:r>
      <w:r w:rsidRPr="002979D8">
        <w:rPr>
          <w:rFonts w:cstheme="minorHAnsi"/>
          <w:i/>
          <w:iCs/>
          <w:lang w:val="en-GB"/>
        </w:rPr>
        <w:t>lib</w:t>
      </w:r>
      <w:r w:rsidRPr="00C96904">
        <w:rPr>
          <w:rFonts w:cstheme="minorHAnsi"/>
          <w:lang w:val="en-GB"/>
        </w:rPr>
        <w:t xml:space="preserve"> data contains the Commons-Math 3.</w:t>
      </w:r>
      <w:ins w:id="85" w:author="Rami Houdroge" w:date="2015-02-06T23:45:00Z">
        <w:r w:rsidR="003D0B04">
          <w:rPr>
            <w:rFonts w:cstheme="minorHAnsi"/>
            <w:lang w:val="en-GB"/>
          </w:rPr>
          <w:t>4.1</w:t>
        </w:r>
      </w:ins>
      <w:del w:id="86" w:author="Rami Houdroge" w:date="2015-02-06T23:45:00Z">
        <w:r w:rsidRPr="00C96904" w:rsidDel="003D0B04">
          <w:rPr>
            <w:rFonts w:cstheme="minorHAnsi"/>
            <w:lang w:val="en-GB"/>
          </w:rPr>
          <w:delText>2</w:delText>
        </w:r>
      </w:del>
      <w:r w:rsidRPr="00C96904">
        <w:rPr>
          <w:rFonts w:cstheme="minorHAnsi"/>
          <w:lang w:val="en-GB"/>
        </w:rPr>
        <w:t xml:space="preserve"> and Orekit </w:t>
      </w:r>
      <w:ins w:id="87" w:author="Rami Houdroge" w:date="2015-02-06T23:45:00Z">
        <w:r w:rsidR="003D0B04">
          <w:rPr>
            <w:rFonts w:cstheme="minorHAnsi"/>
            <w:lang w:val="en-GB"/>
          </w:rPr>
          <w:t>7</w:t>
        </w:r>
      </w:ins>
      <w:del w:id="88" w:author="Rami Houdroge" w:date="2015-02-06T23:45:00Z">
        <w:r w:rsidRPr="00C96904" w:rsidDel="003D0B04">
          <w:rPr>
            <w:rFonts w:cstheme="minorHAnsi"/>
            <w:lang w:val="en-GB"/>
          </w:rPr>
          <w:delText>6</w:delText>
        </w:r>
      </w:del>
      <w:r w:rsidRPr="00C96904">
        <w:rPr>
          <w:rFonts w:cstheme="minorHAnsi"/>
          <w:lang w:val="en-GB"/>
        </w:rPr>
        <w:t xml:space="preserve">.0 jars, downloaded directly from their respective websites </w:t>
      </w:r>
      <w:r w:rsidR="000E1B58" w:rsidRPr="00C96904">
        <w:rPr>
          <w:rFonts w:cstheme="minorHAnsi"/>
          <w:lang w:val="en-GB"/>
        </w:rPr>
        <w:t>(</w:t>
      </w:r>
      <w:fldSimple w:instr=" REF _Ref361862791 \r \h  \* MERGEFORMAT ">
        <w:r w:rsidRPr="00C96904">
          <w:rPr>
            <w:rFonts w:cstheme="minorHAnsi"/>
            <w:cs/>
            <w:lang w:val="en-GB"/>
          </w:rPr>
          <w:t>‎</w:t>
        </w:r>
        <w:r w:rsidRPr="00C96904">
          <w:rPr>
            <w:rFonts w:cstheme="minorHAnsi"/>
            <w:lang w:val="en-GB"/>
          </w:rPr>
          <w:t>[R1]</w:t>
        </w:r>
      </w:fldSimple>
      <w:r w:rsidRPr="00C96904">
        <w:rPr>
          <w:rFonts w:cstheme="minorHAnsi"/>
          <w:lang w:val="en-GB"/>
        </w:rPr>
        <w:t xml:space="preserve">, </w:t>
      </w:r>
      <w:fldSimple w:instr=" REF _Ref361862794 \r \h  \* MERGEFORMAT ">
        <w:r w:rsidRPr="00C96904">
          <w:rPr>
            <w:rFonts w:cstheme="minorHAnsi"/>
            <w:cs/>
            <w:lang w:val="en-GB"/>
          </w:rPr>
          <w:t>‎</w:t>
        </w:r>
        <w:r w:rsidRPr="00C96904">
          <w:rPr>
            <w:rFonts w:cstheme="minorHAnsi"/>
            <w:lang w:val="en-GB"/>
          </w:rPr>
          <w:t>[R2]</w:t>
        </w:r>
      </w:fldSimple>
      <w:r w:rsidR="000E1B58" w:rsidRPr="00C96904">
        <w:rPr>
          <w:rFonts w:cstheme="minorHAnsi"/>
          <w:lang w:val="en-GB"/>
        </w:rPr>
        <w:t>)</w:t>
      </w:r>
      <w:r w:rsidRPr="00C96904">
        <w:rPr>
          <w:rFonts w:cstheme="minorHAnsi"/>
          <w:lang w:val="en-GB"/>
        </w:rPr>
        <w:t>.</w:t>
      </w:r>
      <w:r w:rsidR="007D0BEA">
        <w:rPr>
          <w:rFonts w:cstheme="minorHAnsi"/>
          <w:lang w:val="en-GB"/>
        </w:rPr>
        <w:t xml:space="preserve"> Both, and the ISSTracker are under Apache License V2.0 of January 2004.</w:t>
      </w:r>
    </w:p>
    <w:p w:rsidR="002979D8" w:rsidRDefault="002979D8" w:rsidP="002979D8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</w:t>
      </w:r>
      <w:r w:rsidRPr="002979D8">
        <w:rPr>
          <w:rFonts w:cstheme="minorHAnsi"/>
          <w:i/>
          <w:iCs/>
          <w:lang w:val="en-GB"/>
        </w:rPr>
        <w:t>test</w:t>
      </w:r>
      <w:r>
        <w:rPr>
          <w:rFonts w:cstheme="minorHAnsi"/>
          <w:lang w:val="en-GB"/>
        </w:rPr>
        <w:t xml:space="preserve"> folder contains a test script (run.m) that propagates every orbit bulletin available in the ISS ephemeris and prints to the console th</w:t>
      </w:r>
      <w:r w:rsidR="00E63D65">
        <w:rPr>
          <w:rFonts w:cstheme="minorHAnsi"/>
          <w:lang w:val="en-GB"/>
        </w:rPr>
        <w:t>e propagation errors after 24h (</w:t>
      </w:r>
      <w:r w:rsidR="002E3F87">
        <w:rPr>
          <w:rFonts w:cstheme="minorHAnsi"/>
          <w:lang w:val="en-GB"/>
        </w:rPr>
        <w:fldChar w:fldCharType="begin"/>
      </w:r>
      <w:r w:rsidR="00E63D65">
        <w:rPr>
          <w:rFonts w:cstheme="minorHAnsi"/>
          <w:lang w:val="en-GB"/>
        </w:rPr>
        <w:instrText xml:space="preserve"> REF _Ref361863101 \r \h </w:instrText>
      </w:r>
      <w:r w:rsidR="002E3F87">
        <w:rPr>
          <w:rFonts w:cstheme="minorHAnsi"/>
          <w:lang w:val="en-GB"/>
        </w:rPr>
      </w:r>
      <w:r w:rsidR="002E3F87">
        <w:rPr>
          <w:rFonts w:cstheme="minorHAnsi"/>
          <w:lang w:val="en-GB"/>
        </w:rPr>
        <w:fldChar w:fldCharType="separate"/>
      </w:r>
      <w:r w:rsidR="00E63D65">
        <w:rPr>
          <w:rFonts w:cstheme="minorHAnsi"/>
          <w:cs/>
          <w:lang w:val="en-GB"/>
        </w:rPr>
        <w:t>‎</w:t>
      </w:r>
      <w:r w:rsidR="00E63D65">
        <w:rPr>
          <w:rFonts w:ascii="Calibri" w:cstheme="minorHAnsi"/>
          <w:cs/>
          <w:lang w:val="en-GB"/>
        </w:rPr>
        <w:t>see §</w:t>
      </w:r>
      <w:r w:rsidR="00E63D65">
        <w:rPr>
          <w:rFonts w:cstheme="minorHAnsi"/>
          <w:lang w:val="en-GB"/>
        </w:rPr>
        <w:t>4</w:t>
      </w:r>
      <w:r w:rsidR="002E3F87">
        <w:rPr>
          <w:rFonts w:cstheme="minorHAnsi"/>
          <w:lang w:val="en-GB"/>
        </w:rPr>
        <w:fldChar w:fldCharType="end"/>
      </w:r>
      <w:r w:rsidR="00E63D65">
        <w:rPr>
          <w:rFonts w:cstheme="minorHAnsi"/>
          <w:lang w:val="en-GB"/>
        </w:rPr>
        <w:t>).</w:t>
      </w:r>
    </w:p>
    <w:p w:rsidR="007218AB" w:rsidRDefault="007218AB" w:rsidP="002979D8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The other files (listed hereunder) are the actual ISSTracker GUI files:</w:t>
      </w:r>
    </w:p>
    <w:p w:rsidR="007218AB" w:rsidRDefault="007218AB" w:rsidP="007218AB">
      <w:pPr>
        <w:pStyle w:val="ListParagraph"/>
        <w:numPr>
          <w:ilvl w:val="0"/>
          <w:numId w:val="11"/>
        </w:numPr>
        <w:jc w:val="both"/>
        <w:rPr>
          <w:rFonts w:cstheme="minorHAnsi"/>
          <w:lang w:val="en-GB"/>
        </w:rPr>
      </w:pPr>
      <w:r w:rsidRPr="007218AB">
        <w:rPr>
          <w:rFonts w:cstheme="minorHAnsi"/>
          <w:i/>
          <w:iCs/>
          <w:lang w:val="en-GB"/>
        </w:rPr>
        <w:t>ISSTracker.fig</w:t>
      </w:r>
      <w:r>
        <w:rPr>
          <w:rFonts w:cstheme="minorHAnsi"/>
          <w:lang w:val="en-GB"/>
        </w:rPr>
        <w:t xml:space="preserve"> and </w:t>
      </w:r>
      <w:r w:rsidRPr="007218AB">
        <w:rPr>
          <w:rFonts w:cstheme="minorHAnsi"/>
          <w:i/>
          <w:iCs/>
          <w:lang w:val="en-GB"/>
        </w:rPr>
        <w:t>ISSTracker.m</w:t>
      </w:r>
      <w:r>
        <w:rPr>
          <w:rFonts w:cstheme="minorHAnsi"/>
          <w:lang w:val="en-GB"/>
        </w:rPr>
        <w:t xml:space="preserve"> are respectively, the Matlab GUI file and the corresponding script.</w:t>
      </w:r>
    </w:p>
    <w:p w:rsidR="007218AB" w:rsidRPr="007218AB" w:rsidRDefault="007218AB" w:rsidP="00E728A7">
      <w:pPr>
        <w:pStyle w:val="ListParagraph"/>
        <w:numPr>
          <w:ilvl w:val="0"/>
          <w:numId w:val="11"/>
        </w:numPr>
        <w:jc w:val="both"/>
        <w:rPr>
          <w:rFonts w:cstheme="minorHAnsi"/>
          <w:lang w:val="en-GB"/>
        </w:rPr>
      </w:pPr>
      <w:r>
        <w:rPr>
          <w:rFonts w:cstheme="minorHAnsi"/>
          <w:i/>
          <w:iCs/>
          <w:lang w:val="en-GB"/>
        </w:rPr>
        <w:t xml:space="preserve">physical_parameters.m </w:t>
      </w:r>
      <w:r w:rsidRPr="007218AB">
        <w:rPr>
          <w:rFonts w:cstheme="minorHAnsi"/>
          <w:lang w:val="en-GB"/>
        </w:rPr>
        <w:t>and</w:t>
      </w:r>
      <w:r>
        <w:rPr>
          <w:rFonts w:cstheme="minorHAnsi"/>
          <w:i/>
          <w:iCs/>
          <w:lang w:val="en-GB"/>
        </w:rPr>
        <w:t xml:space="preserve"> simulation_parameters.m </w:t>
      </w:r>
      <w:r w:rsidRPr="00900603">
        <w:rPr>
          <w:rFonts w:cstheme="minorHAnsi"/>
          <w:lang w:val="en-GB"/>
        </w:rPr>
        <w:t>are</w:t>
      </w:r>
      <w:r>
        <w:rPr>
          <w:rFonts w:cstheme="minorHAnsi"/>
          <w:i/>
          <w:iCs/>
          <w:lang w:val="en-GB"/>
        </w:rPr>
        <w:t xml:space="preserve"> </w:t>
      </w:r>
      <w:r w:rsidR="00900603">
        <w:rPr>
          <w:rFonts w:cstheme="minorHAnsi"/>
          <w:lang w:val="en-GB"/>
        </w:rPr>
        <w:t>properties classes that hold respectively, the physical model parameters and the simulation (e.g. ground trace length) parameters.</w:t>
      </w:r>
    </w:p>
    <w:p w:rsidR="00D11A1D" w:rsidRPr="00C96904" w:rsidRDefault="00D11A1D" w:rsidP="002979D8">
      <w:pPr>
        <w:jc w:val="both"/>
        <w:rPr>
          <w:rFonts w:eastAsiaTheme="majorEastAsia" w:cstheme="minorHAnsi"/>
          <w:smallCaps/>
          <w:color w:val="0F243E" w:themeColor="text2" w:themeShade="7F"/>
          <w:spacing w:val="20"/>
          <w:sz w:val="32"/>
          <w:szCs w:val="32"/>
          <w:lang w:val="en-GB"/>
        </w:rPr>
      </w:pPr>
      <w:r w:rsidRPr="00C96904">
        <w:rPr>
          <w:rFonts w:cstheme="minorHAnsi"/>
          <w:lang w:val="en-GB"/>
        </w:rPr>
        <w:br w:type="page"/>
      </w:r>
    </w:p>
    <w:p w:rsidR="00D11A1D" w:rsidRPr="00C96904" w:rsidRDefault="00D11A1D" w:rsidP="00C2643C">
      <w:pPr>
        <w:rPr>
          <w:rFonts w:cstheme="minorHAnsi"/>
          <w:lang w:val="en-GB"/>
        </w:rPr>
      </w:pPr>
    </w:p>
    <w:p w:rsidR="009E4938" w:rsidRDefault="009E4938" w:rsidP="00AF11A6">
      <w:pPr>
        <w:pStyle w:val="Heading1"/>
        <w:rPr>
          <w:rFonts w:asciiTheme="minorHAnsi" w:hAnsiTheme="minorHAnsi" w:cstheme="minorHAnsi"/>
        </w:rPr>
      </w:pPr>
      <w:bookmarkStart w:id="89" w:name="_Toc373267373"/>
      <w:r>
        <w:rPr>
          <w:rFonts w:asciiTheme="minorHAnsi" w:hAnsiTheme="minorHAnsi" w:cstheme="minorHAnsi"/>
        </w:rPr>
        <w:t>Software Architecture</w:t>
      </w:r>
      <w:bookmarkEnd w:id="89"/>
    </w:p>
    <w:p w:rsidR="00313427" w:rsidRDefault="00313427" w:rsidP="00313427">
      <w:pPr>
        <w:rPr>
          <w:lang w:val="en-GB"/>
        </w:rPr>
      </w:pPr>
      <w:r>
        <w:rPr>
          <w:lang w:val="en-GB"/>
        </w:rPr>
        <w:t>The ISSTracker relies heavily on the interaction of Matlab and Java libraries</w:t>
      </w:r>
      <w:r w:rsidR="00A53E66">
        <w:rPr>
          <w:lang w:val="en-GB"/>
        </w:rPr>
        <w:t>.</w:t>
      </w:r>
    </w:p>
    <w:p w:rsidR="00F11A9A" w:rsidRDefault="001D570B" w:rsidP="0024226F">
      <w:pPr>
        <w:jc w:val="both"/>
        <w:rPr>
          <w:lang w:val="en-GB"/>
        </w:rPr>
      </w:pPr>
      <w:r>
        <w:rPr>
          <w:lang w:val="en-GB"/>
        </w:rPr>
        <w:t xml:space="preserve">The Model-View-Control design pattern is applied here to isolate representation, interaction and computation of information and data. The </w:t>
      </w:r>
      <w:r w:rsidRPr="009359A7">
        <w:rPr>
          <w:i/>
          <w:iCs/>
          <w:lang w:val="en-GB"/>
        </w:rPr>
        <w:t>ISSTracker.m</w:t>
      </w:r>
      <w:r>
        <w:rPr>
          <w:lang w:val="en-GB"/>
        </w:rPr>
        <w:t xml:space="preserve"> script is organized with that in mind.</w:t>
      </w:r>
    </w:p>
    <w:p w:rsidR="007D61C5" w:rsidRDefault="007D61C5" w:rsidP="002E3F87">
      <w:pPr>
        <w:pStyle w:val="Heading2"/>
        <w:rPr>
          <w:ins w:id="90" w:author="Rami Houdroge" w:date="2015-10-15T09:33:00Z"/>
        </w:rPr>
        <w:pPrChange w:id="91" w:author="Rami Houdroge" w:date="2015-10-14T14:01:00Z">
          <w:pPr>
            <w:jc w:val="both"/>
          </w:pPr>
        </w:pPrChange>
      </w:pPr>
      <w:ins w:id="92" w:author="Rami Houdroge" w:date="2015-10-15T09:33:00Z">
        <w:r>
          <w:t>General View</w:t>
        </w:r>
      </w:ins>
    </w:p>
    <w:p w:rsidR="007D61C5" w:rsidRDefault="00B03DD5" w:rsidP="002E3F87">
      <w:pPr>
        <w:pStyle w:val="Heading2"/>
        <w:rPr>
          <w:ins w:id="93" w:author="Rami Houdroge" w:date="2015-10-15T09:33:00Z"/>
        </w:rPr>
        <w:pPrChange w:id="94" w:author="Rami Houdroge" w:date="2015-10-14T14:01:00Z">
          <w:pPr>
            <w:jc w:val="both"/>
          </w:pPr>
        </w:pPrChange>
      </w:pPr>
      <w:del w:id="95" w:author="Rami Houdroge" w:date="2015-10-15T09:33:00Z">
        <w:r w:rsidDel="007D61C5">
          <w:delText>More on that soon…</w:delText>
        </w:r>
      </w:del>
    </w:p>
    <w:p w:rsidR="007D61C5" w:rsidRDefault="007D61C5" w:rsidP="002E3F87">
      <w:pPr>
        <w:pStyle w:val="Heading2"/>
        <w:rPr>
          <w:ins w:id="96" w:author="Rami Houdroge" w:date="2015-10-15T09:33:00Z"/>
        </w:rPr>
        <w:pPrChange w:id="97" w:author="Rami Houdroge" w:date="2015-10-14T14:01:00Z">
          <w:pPr>
            <w:jc w:val="both"/>
          </w:pPr>
        </w:pPrChange>
      </w:pPr>
      <w:ins w:id="98" w:author="Rami Houdroge" w:date="2015-10-15T09:33:00Z">
        <w:r>
          <w:t>Important Data Structures</w:t>
        </w:r>
      </w:ins>
    </w:p>
    <w:p w:rsidR="002E3F87" w:rsidRPr="007D61C5" w:rsidRDefault="0002439D" w:rsidP="007D61C5">
      <w:pPr>
        <w:pStyle w:val="Heading3"/>
        <w:rPr>
          <w:ins w:id="99" w:author="Rami Houdroge" w:date="2015-10-14T13:53:00Z"/>
          <w:rPrChange w:id="100" w:author="Rami Houdroge" w:date="2015-10-15T09:35:00Z">
            <w:rPr>
              <w:ins w:id="101" w:author="Rami Houdroge" w:date="2015-10-14T13:53:00Z"/>
            </w:rPr>
          </w:rPrChange>
        </w:rPr>
        <w:pPrChange w:id="102" w:author="Rami Houdroge" w:date="2015-10-15T09:35:00Z">
          <w:pPr>
            <w:jc w:val="both"/>
          </w:pPr>
        </w:pPrChange>
      </w:pPr>
      <w:ins w:id="103" w:author="Rami Houdroge" w:date="2015-10-14T13:53:00Z">
        <w:r w:rsidRPr="007D61C5">
          <w:rPr>
            <w:rPrChange w:id="104" w:author="Rami Houdroge" w:date="2015-10-15T09:35:00Z">
              <w:rPr/>
            </w:rPrChange>
          </w:rPr>
          <w:t>OrbitalData</w:t>
        </w:r>
      </w:ins>
    </w:p>
    <w:p w:rsidR="002E3F87" w:rsidRDefault="0002439D">
      <w:pPr>
        <w:jc w:val="both"/>
        <w:rPr>
          <w:ins w:id="105" w:author="Rami Houdroge" w:date="2015-10-14T13:54:00Z"/>
          <w:lang w:val="en-GB"/>
        </w:rPr>
      </w:pPr>
      <w:ins w:id="106" w:author="Rami Houdroge" w:date="2015-10-14T13:53:00Z">
        <w:r>
          <w:rPr>
            <w:lang w:val="en-GB"/>
          </w:rPr>
          <w:t xml:space="preserve">OrbitalData is a structure produced by reading a given source, such as the NASA feed, and </w:t>
        </w:r>
      </w:ins>
      <w:ins w:id="107" w:author="Rami Houdroge" w:date="2015-10-14T14:02:00Z">
        <w:r w:rsidR="00F27224">
          <w:rPr>
            <w:lang w:val="en-GB"/>
          </w:rPr>
          <w:t>contains</w:t>
        </w:r>
      </w:ins>
      <w:ins w:id="108" w:author="Rami Houdroge" w:date="2015-10-14T13:53:00Z">
        <w:r>
          <w:rPr>
            <w:lang w:val="en-GB"/>
          </w:rPr>
          <w:t xml:space="preserve"> a number of given fields. </w:t>
        </w:r>
      </w:ins>
      <w:ins w:id="109" w:author="Rami Houdroge" w:date="2015-10-14T13:54:00Z">
        <w:r>
          <w:rPr>
            <w:lang w:val="en-GB"/>
          </w:rPr>
          <w:t>It is structured as follows:</w:t>
        </w:r>
      </w:ins>
    </w:p>
    <w:p w:rsidR="002E3F87" w:rsidRPr="002E3F87" w:rsidRDefault="002E3F87" w:rsidP="002E3F87">
      <w:pPr>
        <w:spacing w:after="0"/>
        <w:ind w:left="2552"/>
        <w:jc w:val="both"/>
        <w:rPr>
          <w:ins w:id="110" w:author="Rami Houdroge" w:date="2015-10-14T13:55:00Z"/>
          <w:rFonts w:ascii="Consolas" w:hAnsi="Consolas" w:cs="Consolas"/>
          <w:lang w:val="en-GB"/>
          <w:rPrChange w:id="111" w:author="Rami Houdroge" w:date="2015-10-14T13:55:00Z">
            <w:rPr>
              <w:ins w:id="112" w:author="Rami Houdroge" w:date="2015-10-14T13:55:00Z"/>
              <w:lang w:val="en-GB"/>
            </w:rPr>
          </w:rPrChange>
        </w:rPr>
        <w:pPrChange w:id="113" w:author="Rami Houdroge" w:date="2015-10-14T14:05:00Z">
          <w:pPr/>
        </w:pPrChange>
      </w:pPr>
      <w:ins w:id="114" w:author="Rami Houdroge" w:date="2015-10-14T13:55:00Z">
        <w:r w:rsidRPr="002E3F87">
          <w:rPr>
            <w:rFonts w:ascii="Consolas" w:hAnsi="Consolas" w:cs="Consolas"/>
            <w:lang w:val="en-GB"/>
            <w:rPrChange w:id="115" w:author="Rami Houdroge" w:date="2015-10-14T13:55:00Z">
              <w:rPr>
                <w:lang w:val="en-GB"/>
              </w:rPr>
            </w:rPrChange>
          </w:rPr>
          <w:t>1x14 struct array with fields:</w:t>
        </w:r>
      </w:ins>
    </w:p>
    <w:p w:rsidR="002E3F87" w:rsidRPr="002E3F87" w:rsidRDefault="002E3F87" w:rsidP="002E3F87">
      <w:pPr>
        <w:spacing w:after="0"/>
        <w:ind w:left="2552"/>
        <w:jc w:val="both"/>
        <w:rPr>
          <w:ins w:id="116" w:author="Rami Houdroge" w:date="2015-10-14T13:55:00Z"/>
          <w:rFonts w:ascii="Consolas" w:hAnsi="Consolas" w:cs="Consolas"/>
          <w:lang w:val="en-GB"/>
          <w:rPrChange w:id="117" w:author="Rami Houdroge" w:date="2015-10-14T13:55:00Z">
            <w:rPr>
              <w:ins w:id="118" w:author="Rami Houdroge" w:date="2015-10-14T13:55:00Z"/>
              <w:lang w:val="en-GB"/>
            </w:rPr>
          </w:rPrChange>
        </w:rPr>
        <w:pPrChange w:id="119" w:author="Rami Houdroge" w:date="2015-10-14T14:05:00Z">
          <w:pPr/>
        </w:pPrChange>
      </w:pPr>
      <w:ins w:id="120" w:author="Rami Houdroge" w:date="2015-10-14T13:55:00Z">
        <w:r w:rsidRPr="002E3F87">
          <w:rPr>
            <w:rFonts w:ascii="Consolas" w:hAnsi="Consolas" w:cs="Consolas"/>
            <w:lang w:val="en-GB"/>
            <w:rPrChange w:id="121" w:author="Rami Houdroge" w:date="2015-10-14T13:55:00Z">
              <w:rPr>
                <w:lang w:val="en-GB"/>
              </w:rPr>
            </w:rPrChange>
          </w:rPr>
          <w:t xml:space="preserve">    text</w:t>
        </w:r>
      </w:ins>
    </w:p>
    <w:p w:rsidR="002E3F87" w:rsidRPr="002E3F87" w:rsidRDefault="002E3F87" w:rsidP="002E3F87">
      <w:pPr>
        <w:spacing w:after="0"/>
        <w:ind w:left="2552"/>
        <w:jc w:val="both"/>
        <w:rPr>
          <w:ins w:id="122" w:author="Rami Houdroge" w:date="2015-10-14T13:55:00Z"/>
          <w:rFonts w:ascii="Consolas" w:hAnsi="Consolas" w:cs="Consolas"/>
          <w:lang w:val="en-GB"/>
          <w:rPrChange w:id="123" w:author="Rami Houdroge" w:date="2015-10-14T13:55:00Z">
            <w:rPr>
              <w:ins w:id="124" w:author="Rami Houdroge" w:date="2015-10-14T13:55:00Z"/>
              <w:lang w:val="en-GB"/>
            </w:rPr>
          </w:rPrChange>
        </w:rPr>
        <w:pPrChange w:id="125" w:author="Rami Houdroge" w:date="2015-10-14T14:05:00Z">
          <w:pPr/>
        </w:pPrChange>
      </w:pPr>
      <w:ins w:id="126" w:author="Rami Houdroge" w:date="2015-10-14T13:55:00Z">
        <w:r w:rsidRPr="002E3F87">
          <w:rPr>
            <w:rFonts w:ascii="Consolas" w:hAnsi="Consolas" w:cs="Consolas"/>
            <w:lang w:val="en-GB"/>
            <w:rPrChange w:id="127" w:author="Rami Houdroge" w:date="2015-10-14T13:55:00Z">
              <w:rPr>
                <w:lang w:val="en-GB"/>
              </w:rPr>
            </w:rPrChange>
          </w:rPr>
          <w:t xml:space="preserve">    time</w:t>
        </w:r>
      </w:ins>
    </w:p>
    <w:p w:rsidR="002E3F87" w:rsidRDefault="002E3F87" w:rsidP="002E3F87">
      <w:pPr>
        <w:spacing w:after="0"/>
        <w:ind w:left="2552"/>
        <w:jc w:val="both"/>
        <w:rPr>
          <w:ins w:id="128" w:author="Rami Houdroge" w:date="2015-10-14T13:55:00Z"/>
          <w:rFonts w:ascii="Consolas" w:hAnsi="Consolas" w:cs="Consolas"/>
          <w:lang w:val="en-GB"/>
        </w:rPr>
        <w:pPrChange w:id="129" w:author="Rami Houdroge" w:date="2015-10-14T14:05:00Z">
          <w:pPr>
            <w:jc w:val="both"/>
          </w:pPr>
        </w:pPrChange>
      </w:pPr>
      <w:ins w:id="130" w:author="Rami Houdroge" w:date="2015-10-14T13:55:00Z">
        <w:r w:rsidRPr="002E3F87">
          <w:rPr>
            <w:rFonts w:ascii="Consolas" w:hAnsi="Consolas" w:cs="Consolas"/>
            <w:lang w:val="en-GB"/>
            <w:rPrChange w:id="131" w:author="Rami Houdroge" w:date="2015-10-14T13:55:00Z">
              <w:rPr>
                <w:lang w:val="en-GB"/>
              </w:rPr>
            </w:rPrChange>
          </w:rPr>
          <w:t xml:space="preserve">    data</w:t>
        </w:r>
      </w:ins>
    </w:p>
    <w:p w:rsidR="002E3F87" w:rsidRDefault="002E3F87" w:rsidP="002E3F87">
      <w:pPr>
        <w:spacing w:after="0"/>
        <w:jc w:val="both"/>
        <w:rPr>
          <w:ins w:id="132" w:author="Rami Houdroge" w:date="2015-10-14T13:55:00Z"/>
          <w:rFonts w:ascii="Consolas" w:hAnsi="Consolas" w:cs="Consolas"/>
          <w:lang w:val="en-GB"/>
        </w:rPr>
        <w:pPrChange w:id="133" w:author="Rami Houdroge" w:date="2015-10-14T14:05:00Z">
          <w:pPr>
            <w:jc w:val="both"/>
          </w:pPr>
        </w:pPrChange>
      </w:pPr>
    </w:p>
    <w:p w:rsidR="002E3F87" w:rsidRDefault="00F27224">
      <w:pPr>
        <w:jc w:val="both"/>
        <w:rPr>
          <w:ins w:id="134" w:author="Rami Houdroge" w:date="2015-10-14T13:55:00Z"/>
          <w:lang w:val="en-GB"/>
        </w:rPr>
      </w:pPr>
      <w:ins w:id="135" w:author="Rami Houdroge" w:date="2015-10-14T13:57:00Z">
        <w:r>
          <w:rPr>
            <w:lang w:val="en-GB"/>
          </w:rPr>
          <w:t>W</w:t>
        </w:r>
      </w:ins>
      <w:ins w:id="136" w:author="Rami Houdroge" w:date="2015-10-14T13:55:00Z">
        <w:r w:rsidR="002E3F87" w:rsidRPr="002E3F87">
          <w:rPr>
            <w:lang w:val="en-GB"/>
            <w:rPrChange w:id="137" w:author="Rami Houdroge" w:date="2015-10-14T13:55:00Z">
              <w:rPr>
                <w:rFonts w:ascii="Consolas" w:hAnsi="Consolas" w:cs="Consolas"/>
                <w:lang w:val="en-GB"/>
              </w:rPr>
            </w:rPrChange>
          </w:rPr>
          <w:t>here</w:t>
        </w:r>
        <w:r w:rsidR="0002439D">
          <w:rPr>
            <w:lang w:val="en-GB"/>
          </w:rPr>
          <w:t xml:space="preserve"> 14 represents the number of state vectors detected in the source.</w:t>
        </w:r>
      </w:ins>
      <w:ins w:id="138" w:author="Rami Houdroge" w:date="2015-10-14T13:56:00Z">
        <w:r w:rsidR="0002439D">
          <w:rPr>
            <w:lang w:val="en-GB"/>
          </w:rPr>
          <w:t xml:space="preserve"> Each state vector can be accessed using the </w:t>
        </w:r>
      </w:ins>
      <w:ins w:id="139" w:author="Rami Houdroge" w:date="2015-10-14T14:02:00Z">
        <w:r>
          <w:rPr>
            <w:lang w:val="en-GB"/>
          </w:rPr>
          <w:t>command</w:t>
        </w:r>
      </w:ins>
      <w:ins w:id="140" w:author="Rami Houdroge" w:date="2015-10-14T13:56:00Z">
        <w:r w:rsidR="0002439D">
          <w:rPr>
            <w:lang w:val="en-GB"/>
          </w:rPr>
          <w:t xml:space="preserve"> </w:t>
        </w:r>
        <w:r w:rsidR="002E3F87" w:rsidRPr="002E3F87">
          <w:rPr>
            <w:rFonts w:ascii="Consolas" w:hAnsi="Consolas" w:cs="Consolas"/>
            <w:lang w:val="en-GB"/>
            <w:rPrChange w:id="141" w:author="Rami Houdroge" w:date="2015-10-14T13:56:00Z">
              <w:rPr>
                <w:lang w:val="en-GB"/>
              </w:rPr>
            </w:rPrChange>
          </w:rPr>
          <w:t>orbitalData(k)</w:t>
        </w:r>
        <w:r w:rsidR="0002439D">
          <w:rPr>
            <w:lang w:val="en-GB"/>
          </w:rPr>
          <w:t xml:space="preserve"> where k is the number of the desired state vector.</w:t>
        </w:r>
      </w:ins>
    </w:p>
    <w:p w:rsidR="002E3F87" w:rsidRDefault="00F27224">
      <w:pPr>
        <w:jc w:val="both"/>
        <w:rPr>
          <w:ins w:id="142" w:author="Rami Houdroge" w:date="2015-10-14T13:57:00Z"/>
          <w:lang w:val="en-GB"/>
        </w:rPr>
      </w:pPr>
      <w:ins w:id="143" w:author="Rami Houdroge" w:date="2015-10-14T13:57:00Z">
        <w:r>
          <w:rPr>
            <w:lang w:val="en-GB"/>
          </w:rPr>
          <w:t>For each of these entries, there are three fields which hold the data:</w:t>
        </w:r>
      </w:ins>
    </w:p>
    <w:tbl>
      <w:tblPr>
        <w:tblStyle w:val="TableGrid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ashed" w:sz="4" w:space="0" w:color="A6A6A6" w:themeColor="background1" w:themeShade="A6"/>
        </w:tblBorders>
        <w:tblLook w:val="04A0"/>
        <w:tblPrChange w:id="144" w:author="Rami Houdroge" w:date="2015-10-14T14:01:00Z">
          <w:tblPr>
            <w:tblStyle w:val="TableGrid"/>
            <w:tblW w:w="0" w:type="auto"/>
            <w:tblInd w:w="2160" w:type="dxa"/>
            <w:tblLook w:val="04A0"/>
          </w:tblPr>
        </w:tblPrChange>
      </w:tblPr>
      <w:tblGrid>
        <w:gridCol w:w="2472"/>
        <w:gridCol w:w="2472"/>
        <w:gridCol w:w="2472"/>
        <w:tblGridChange w:id="145">
          <w:tblGrid>
            <w:gridCol w:w="2472"/>
            <w:gridCol w:w="2472"/>
            <w:gridCol w:w="2472"/>
          </w:tblGrid>
        </w:tblGridChange>
      </w:tblGrid>
      <w:tr w:rsidR="00F27224" w:rsidTr="00F27224">
        <w:trPr>
          <w:ins w:id="146" w:author="Rami Houdroge" w:date="2015-10-14T13:58:00Z"/>
        </w:trPr>
        <w:tc>
          <w:tcPr>
            <w:tcW w:w="3192" w:type="dxa"/>
            <w:tcPrChange w:id="147" w:author="Rami Houdroge" w:date="2015-10-14T14:01:00Z">
              <w:tcPr>
                <w:tcW w:w="3192" w:type="dxa"/>
              </w:tcPr>
            </w:tcPrChange>
          </w:tcPr>
          <w:p w:rsidR="00F27224" w:rsidRPr="00F27224" w:rsidRDefault="002E3F87" w:rsidP="0002439D">
            <w:pPr>
              <w:spacing w:after="160" w:line="288" w:lineRule="auto"/>
              <w:ind w:left="0"/>
              <w:rPr>
                <w:ins w:id="148" w:author="Rami Houdroge" w:date="2015-10-14T13:58:00Z"/>
                <w:rFonts w:ascii="Consolas" w:hAnsi="Consolas" w:cs="Consolas"/>
                <w:lang w:val="en-GB"/>
                <w:rPrChange w:id="149" w:author="Rami Houdroge" w:date="2015-10-14T13:58:00Z">
                  <w:rPr>
                    <w:ins w:id="150" w:author="Rami Houdroge" w:date="2015-10-14T13:58:00Z"/>
                    <w:lang w:val="en-GB"/>
                  </w:rPr>
                </w:rPrChange>
              </w:rPr>
            </w:pPr>
            <w:ins w:id="151" w:author="Rami Houdroge" w:date="2015-10-14T13:58:00Z">
              <w:r w:rsidRPr="002E3F87">
                <w:rPr>
                  <w:rFonts w:ascii="Consolas" w:hAnsi="Consolas" w:cs="Consolas"/>
                  <w:lang w:val="en-GB"/>
                  <w:rPrChange w:id="152" w:author="Rami Houdroge" w:date="2015-10-14T13:58:00Z">
                    <w:rPr>
                      <w:lang w:val="en-GB"/>
                    </w:rPr>
                  </w:rPrChange>
                </w:rPr>
                <w:t>orbitalData(1).text</w:t>
              </w:r>
            </w:ins>
          </w:p>
        </w:tc>
        <w:tc>
          <w:tcPr>
            <w:tcW w:w="3192" w:type="dxa"/>
            <w:tcPrChange w:id="153" w:author="Rami Houdroge" w:date="2015-10-14T14:01:00Z">
              <w:tcPr>
                <w:tcW w:w="3192" w:type="dxa"/>
              </w:tcPr>
            </w:tcPrChange>
          </w:tcPr>
          <w:p w:rsidR="00F27224" w:rsidRPr="00F27224" w:rsidRDefault="002E3F87" w:rsidP="0002439D">
            <w:pPr>
              <w:spacing w:after="160" w:line="288" w:lineRule="auto"/>
              <w:ind w:left="0"/>
              <w:rPr>
                <w:ins w:id="154" w:author="Rami Houdroge" w:date="2015-10-14T13:58:00Z"/>
                <w:rFonts w:ascii="Consolas" w:hAnsi="Consolas" w:cs="Consolas"/>
                <w:lang w:val="en-GB"/>
                <w:rPrChange w:id="155" w:author="Rami Houdroge" w:date="2015-10-14T13:58:00Z">
                  <w:rPr>
                    <w:ins w:id="156" w:author="Rami Houdroge" w:date="2015-10-14T13:58:00Z"/>
                    <w:lang w:val="en-GB"/>
                  </w:rPr>
                </w:rPrChange>
              </w:rPr>
            </w:pPr>
            <w:ins w:id="157" w:author="Rami Houdroge" w:date="2015-10-14T13:58:00Z">
              <w:r w:rsidRPr="002E3F87">
                <w:rPr>
                  <w:rFonts w:ascii="Consolas" w:hAnsi="Consolas" w:cs="Consolas"/>
                  <w:lang w:val="en-GB"/>
                  <w:rPrChange w:id="158" w:author="Rami Houdroge" w:date="2015-10-14T13:58:00Z">
                    <w:rPr>
                      <w:lang w:val="en-GB"/>
                    </w:rPr>
                  </w:rPrChange>
                </w:rPr>
                <w:t>orbitalData(1).time</w:t>
              </w:r>
            </w:ins>
          </w:p>
        </w:tc>
        <w:tc>
          <w:tcPr>
            <w:tcW w:w="3192" w:type="dxa"/>
            <w:tcPrChange w:id="159" w:author="Rami Houdroge" w:date="2015-10-14T14:01:00Z">
              <w:tcPr>
                <w:tcW w:w="3192" w:type="dxa"/>
              </w:tcPr>
            </w:tcPrChange>
          </w:tcPr>
          <w:p w:rsidR="00F27224" w:rsidRPr="00F27224" w:rsidRDefault="002E3F87" w:rsidP="0002439D">
            <w:pPr>
              <w:spacing w:after="160" w:line="288" w:lineRule="auto"/>
              <w:ind w:left="0"/>
              <w:rPr>
                <w:ins w:id="160" w:author="Rami Houdroge" w:date="2015-10-14T13:58:00Z"/>
                <w:rFonts w:ascii="Consolas" w:hAnsi="Consolas" w:cs="Consolas"/>
                <w:lang w:val="en-GB"/>
                <w:rPrChange w:id="161" w:author="Rami Houdroge" w:date="2015-10-14T13:58:00Z">
                  <w:rPr>
                    <w:ins w:id="162" w:author="Rami Houdroge" w:date="2015-10-14T13:58:00Z"/>
                    <w:lang w:val="en-GB"/>
                  </w:rPr>
                </w:rPrChange>
              </w:rPr>
            </w:pPr>
            <w:ins w:id="163" w:author="Rami Houdroge" w:date="2015-10-14T13:58:00Z">
              <w:r w:rsidRPr="002E3F87">
                <w:rPr>
                  <w:rFonts w:ascii="Consolas" w:hAnsi="Consolas" w:cs="Consolas"/>
                  <w:lang w:val="en-GB"/>
                  <w:rPrChange w:id="164" w:author="Rami Houdroge" w:date="2015-10-14T13:58:00Z">
                    <w:rPr>
                      <w:lang w:val="en-GB"/>
                    </w:rPr>
                  </w:rPrChange>
                </w:rPr>
                <w:t>orbitalData(1).data</w:t>
              </w:r>
            </w:ins>
          </w:p>
        </w:tc>
      </w:tr>
      <w:tr w:rsidR="00F27224" w:rsidTr="00F27224">
        <w:trPr>
          <w:ins w:id="165" w:author="Rami Houdroge" w:date="2015-10-14T13:58:00Z"/>
        </w:trPr>
        <w:tc>
          <w:tcPr>
            <w:tcW w:w="3192" w:type="dxa"/>
            <w:tcPrChange w:id="166" w:author="Rami Houdroge" w:date="2015-10-14T14:01:00Z">
              <w:tcPr>
                <w:tcW w:w="3192" w:type="dxa"/>
              </w:tcPr>
            </w:tcPrChange>
          </w:tcPr>
          <w:p w:rsidR="00F27224" w:rsidRDefault="00F27224" w:rsidP="00F27224">
            <w:pPr>
              <w:ind w:left="0"/>
              <w:rPr>
                <w:ins w:id="167" w:author="Rami Houdroge" w:date="2015-10-14T13:59:00Z"/>
                <w:rFonts w:ascii="Consolas" w:hAnsi="Consolas" w:cs="Consolas"/>
                <w:lang w:val="en-GB"/>
              </w:rPr>
            </w:pPr>
          </w:p>
          <w:p w:rsidR="00F27224" w:rsidRPr="00F27224" w:rsidRDefault="00F27224" w:rsidP="00F27224">
            <w:pPr>
              <w:spacing w:after="160" w:line="288" w:lineRule="auto"/>
              <w:ind w:left="0"/>
              <w:rPr>
                <w:ins w:id="168" w:author="Rami Houdroge" w:date="2015-10-14T13:58:00Z"/>
                <w:rFonts w:ascii="Consolas" w:hAnsi="Consolas" w:cs="Consolas"/>
                <w:lang w:val="en-GB"/>
                <w:rPrChange w:id="169" w:author="Rami Houdroge" w:date="2015-10-14T13:58:00Z">
                  <w:rPr>
                    <w:ins w:id="170" w:author="Rami Houdroge" w:date="2015-10-14T13:58:00Z"/>
                    <w:lang w:val="en-GB"/>
                  </w:rPr>
                </w:rPrChange>
              </w:rPr>
            </w:pPr>
            <w:ins w:id="171" w:author="Rami Houdroge" w:date="2015-10-14T13:58:00Z">
              <w:r>
                <w:rPr>
                  <w:rFonts w:ascii="Consolas" w:hAnsi="Consolas" w:cs="Consolas"/>
                  <w:lang w:val="en-GB"/>
                </w:rPr>
                <w:t xml:space="preserve"> </w:t>
              </w:r>
              <w:r w:rsidR="002E3F87" w:rsidRPr="002E3F87">
                <w:rPr>
                  <w:rFonts w:ascii="Consolas" w:hAnsi="Consolas" w:cs="Consolas"/>
                  <w:lang w:val="en-GB"/>
                  <w:rPrChange w:id="172" w:author="Rami Houdroge" w:date="2015-10-14T13:58:00Z">
                    <w:rPr>
                      <w:lang w:val="en-GB"/>
                    </w:rPr>
                  </w:rPrChange>
                </w:rPr>
                <w:t>raw: [1x3002 char]</w:t>
              </w:r>
            </w:ins>
          </w:p>
          <w:p w:rsidR="00F27224" w:rsidRPr="00F27224" w:rsidRDefault="00F27224" w:rsidP="00F27224">
            <w:pPr>
              <w:spacing w:after="160" w:line="288" w:lineRule="auto"/>
              <w:ind w:left="0"/>
              <w:rPr>
                <w:ins w:id="173" w:author="Rami Houdroge" w:date="2015-10-14T13:58:00Z"/>
                <w:rFonts w:ascii="Consolas" w:hAnsi="Consolas" w:cs="Consolas"/>
                <w:lang w:val="en-GB"/>
                <w:rPrChange w:id="174" w:author="Rami Houdroge" w:date="2015-10-14T13:58:00Z">
                  <w:rPr>
                    <w:ins w:id="175" w:author="Rami Houdroge" w:date="2015-10-14T13:58:00Z"/>
                    <w:lang w:val="en-GB"/>
                  </w:rPr>
                </w:rPrChange>
              </w:rPr>
            </w:pPr>
            <w:ins w:id="176" w:author="Rami Houdroge" w:date="2015-10-14T13:58:00Z">
              <w:r>
                <w:rPr>
                  <w:rFonts w:ascii="Consolas" w:hAnsi="Consolas" w:cs="Consolas"/>
                  <w:lang w:val="en-GB"/>
                </w:rPr>
                <w:t xml:space="preserve"> </w:t>
              </w:r>
              <w:r w:rsidR="002E3F87" w:rsidRPr="002E3F87">
                <w:rPr>
                  <w:rFonts w:ascii="Consolas" w:hAnsi="Consolas" w:cs="Consolas"/>
                  <w:lang w:val="en-GB"/>
                  <w:rPrChange w:id="177" w:author="Rami Houdroge" w:date="2015-10-14T13:58:00Z">
                    <w:rPr>
                      <w:lang w:val="en-GB"/>
                    </w:rPr>
                  </w:rPrChange>
                </w:rPr>
                <w:t>lines: {1x66 cell}</w:t>
              </w:r>
            </w:ins>
          </w:p>
        </w:tc>
        <w:tc>
          <w:tcPr>
            <w:tcW w:w="3192" w:type="dxa"/>
            <w:tcPrChange w:id="178" w:author="Rami Houdroge" w:date="2015-10-14T14:01:00Z">
              <w:tcPr>
                <w:tcW w:w="3192" w:type="dxa"/>
              </w:tcPr>
            </w:tcPrChange>
          </w:tcPr>
          <w:p w:rsidR="00F27224" w:rsidRDefault="00F27224" w:rsidP="00F27224">
            <w:pPr>
              <w:ind w:left="0"/>
              <w:rPr>
                <w:ins w:id="179" w:author="Rami Houdroge" w:date="2015-10-14T13:59:00Z"/>
                <w:rFonts w:ascii="Consolas" w:hAnsi="Consolas" w:cs="Consolas"/>
                <w:lang w:val="en-GB"/>
              </w:rPr>
            </w:pPr>
          </w:p>
          <w:p w:rsidR="00F27224" w:rsidRPr="00F27224" w:rsidRDefault="00F27224" w:rsidP="00F27224">
            <w:pPr>
              <w:spacing w:after="160" w:line="288" w:lineRule="auto"/>
              <w:ind w:left="0"/>
              <w:rPr>
                <w:ins w:id="180" w:author="Rami Houdroge" w:date="2015-10-14T13:58:00Z"/>
                <w:rFonts w:ascii="Consolas" w:hAnsi="Consolas" w:cs="Consolas"/>
                <w:lang w:val="en-GB"/>
                <w:rPrChange w:id="181" w:author="Rami Houdroge" w:date="2015-10-14T13:58:00Z">
                  <w:rPr>
                    <w:ins w:id="182" w:author="Rami Houdroge" w:date="2015-10-14T13:58:00Z"/>
                    <w:lang w:val="en-GB"/>
                  </w:rPr>
                </w:rPrChange>
              </w:rPr>
            </w:pPr>
            <w:ins w:id="183" w:author="Rami Houdroge" w:date="2015-10-14T13:58:00Z">
              <w:r>
                <w:rPr>
                  <w:rFonts w:ascii="Consolas" w:hAnsi="Consolas" w:cs="Consolas"/>
                  <w:lang w:val="en-GB"/>
                </w:rPr>
                <w:t xml:space="preserve"> </w:t>
              </w:r>
              <w:r w:rsidR="002E3F87" w:rsidRPr="002E3F87">
                <w:rPr>
                  <w:rFonts w:ascii="Consolas" w:hAnsi="Consolas" w:cs="Consolas"/>
                  <w:lang w:val="en-GB"/>
                  <w:rPrChange w:id="184" w:author="Rami Houdroge" w:date="2015-10-14T13:58:00Z">
                    <w:rPr>
                      <w:lang w:val="en-GB"/>
                    </w:rPr>
                  </w:rPrChange>
                </w:rPr>
                <w:t>year: 2015</w:t>
              </w:r>
            </w:ins>
          </w:p>
          <w:p w:rsidR="00F27224" w:rsidRPr="00F27224" w:rsidRDefault="00F27224" w:rsidP="00F27224">
            <w:pPr>
              <w:spacing w:after="160" w:line="288" w:lineRule="auto"/>
              <w:ind w:left="0"/>
              <w:rPr>
                <w:ins w:id="185" w:author="Rami Houdroge" w:date="2015-10-14T13:58:00Z"/>
                <w:rFonts w:ascii="Consolas" w:hAnsi="Consolas" w:cs="Consolas"/>
                <w:lang w:val="en-GB"/>
                <w:rPrChange w:id="186" w:author="Rami Houdroge" w:date="2015-10-14T13:58:00Z">
                  <w:rPr>
                    <w:ins w:id="187" w:author="Rami Houdroge" w:date="2015-10-14T13:58:00Z"/>
                    <w:lang w:val="en-GB"/>
                  </w:rPr>
                </w:rPrChange>
              </w:rPr>
            </w:pPr>
            <w:ins w:id="188" w:author="Rami Houdroge" w:date="2015-10-14T13:58:00Z">
              <w:r>
                <w:rPr>
                  <w:rFonts w:ascii="Consolas" w:hAnsi="Consolas" w:cs="Consolas"/>
                  <w:lang w:val="en-GB"/>
                </w:rPr>
                <w:t xml:space="preserve"> </w:t>
              </w:r>
              <w:r w:rsidR="002E3F87" w:rsidRPr="002E3F87">
                <w:rPr>
                  <w:rFonts w:ascii="Consolas" w:hAnsi="Consolas" w:cs="Consolas"/>
                  <w:lang w:val="en-GB"/>
                  <w:rPrChange w:id="189" w:author="Rami Houdroge" w:date="2015-10-14T13:58:00Z">
                    <w:rPr>
                      <w:lang w:val="en-GB"/>
                    </w:rPr>
                  </w:rPrChange>
                </w:rPr>
                <w:t>month: 10</w:t>
              </w:r>
            </w:ins>
          </w:p>
          <w:p w:rsidR="00F27224" w:rsidRPr="00F27224" w:rsidRDefault="00F27224" w:rsidP="00F27224">
            <w:pPr>
              <w:spacing w:after="160" w:line="288" w:lineRule="auto"/>
              <w:ind w:left="0"/>
              <w:rPr>
                <w:ins w:id="190" w:author="Rami Houdroge" w:date="2015-10-14T13:58:00Z"/>
                <w:rFonts w:ascii="Consolas" w:hAnsi="Consolas" w:cs="Consolas"/>
                <w:lang w:val="en-GB"/>
                <w:rPrChange w:id="191" w:author="Rami Houdroge" w:date="2015-10-14T13:58:00Z">
                  <w:rPr>
                    <w:ins w:id="192" w:author="Rami Houdroge" w:date="2015-10-14T13:58:00Z"/>
                    <w:lang w:val="en-GB"/>
                  </w:rPr>
                </w:rPrChange>
              </w:rPr>
            </w:pPr>
            <w:ins w:id="193" w:author="Rami Houdroge" w:date="2015-10-14T13:58:00Z">
              <w:r>
                <w:rPr>
                  <w:rFonts w:ascii="Consolas" w:hAnsi="Consolas" w:cs="Consolas"/>
                  <w:lang w:val="en-GB"/>
                </w:rPr>
                <w:t xml:space="preserve"> </w:t>
              </w:r>
              <w:r w:rsidR="002E3F87" w:rsidRPr="002E3F87">
                <w:rPr>
                  <w:rFonts w:ascii="Consolas" w:hAnsi="Consolas" w:cs="Consolas"/>
                  <w:lang w:val="en-GB"/>
                  <w:rPrChange w:id="194" w:author="Rami Houdroge" w:date="2015-10-14T13:58:00Z">
                    <w:rPr>
                      <w:lang w:val="en-GB"/>
                    </w:rPr>
                  </w:rPrChange>
                </w:rPr>
                <w:t>day: 12</w:t>
              </w:r>
            </w:ins>
          </w:p>
          <w:p w:rsidR="00F27224" w:rsidRPr="00F27224" w:rsidRDefault="00F27224" w:rsidP="00F27224">
            <w:pPr>
              <w:spacing w:after="160" w:line="288" w:lineRule="auto"/>
              <w:ind w:left="0"/>
              <w:rPr>
                <w:ins w:id="195" w:author="Rami Houdroge" w:date="2015-10-14T13:58:00Z"/>
                <w:rFonts w:ascii="Consolas" w:hAnsi="Consolas" w:cs="Consolas"/>
                <w:lang w:val="en-GB"/>
                <w:rPrChange w:id="196" w:author="Rami Houdroge" w:date="2015-10-14T13:58:00Z">
                  <w:rPr>
                    <w:ins w:id="197" w:author="Rami Houdroge" w:date="2015-10-14T13:58:00Z"/>
                    <w:lang w:val="en-GB"/>
                  </w:rPr>
                </w:rPrChange>
              </w:rPr>
            </w:pPr>
            <w:ins w:id="198" w:author="Rami Houdroge" w:date="2015-10-14T13:58:00Z">
              <w:r>
                <w:rPr>
                  <w:rFonts w:ascii="Consolas" w:hAnsi="Consolas" w:cs="Consolas"/>
                  <w:lang w:val="en-GB"/>
                </w:rPr>
                <w:t xml:space="preserve"> </w:t>
              </w:r>
            </w:ins>
            <w:ins w:id="199" w:author="Rami Houdroge" w:date="2015-10-14T13:59:00Z">
              <w:r>
                <w:rPr>
                  <w:rFonts w:ascii="Consolas" w:hAnsi="Consolas" w:cs="Consolas"/>
                  <w:lang w:val="en-GB"/>
                </w:rPr>
                <w:t>h</w:t>
              </w:r>
            </w:ins>
            <w:ins w:id="200" w:author="Rami Houdroge" w:date="2015-10-14T13:58:00Z">
              <w:r w:rsidR="002E3F87" w:rsidRPr="002E3F87">
                <w:rPr>
                  <w:rFonts w:ascii="Consolas" w:hAnsi="Consolas" w:cs="Consolas"/>
                  <w:lang w:val="en-GB"/>
                  <w:rPrChange w:id="201" w:author="Rami Houdroge" w:date="2015-10-14T13:58:00Z">
                    <w:rPr>
                      <w:lang w:val="en-GB"/>
                    </w:rPr>
                  </w:rPrChange>
                </w:rPr>
                <w:t>our: 12</w:t>
              </w:r>
            </w:ins>
          </w:p>
          <w:p w:rsidR="00F27224" w:rsidRPr="00F27224" w:rsidRDefault="00F27224" w:rsidP="00F27224">
            <w:pPr>
              <w:spacing w:after="160" w:line="288" w:lineRule="auto"/>
              <w:ind w:left="0"/>
              <w:rPr>
                <w:ins w:id="202" w:author="Rami Houdroge" w:date="2015-10-14T13:58:00Z"/>
                <w:rFonts w:ascii="Consolas" w:hAnsi="Consolas" w:cs="Consolas"/>
                <w:lang w:val="en-GB"/>
                <w:rPrChange w:id="203" w:author="Rami Houdroge" w:date="2015-10-14T13:58:00Z">
                  <w:rPr>
                    <w:ins w:id="204" w:author="Rami Houdroge" w:date="2015-10-14T13:58:00Z"/>
                    <w:lang w:val="en-GB"/>
                  </w:rPr>
                </w:rPrChange>
              </w:rPr>
            </w:pPr>
            <w:ins w:id="205" w:author="Rami Houdroge" w:date="2015-10-14T13:58:00Z">
              <w:r>
                <w:rPr>
                  <w:rFonts w:ascii="Consolas" w:hAnsi="Consolas" w:cs="Consolas"/>
                  <w:lang w:val="en-GB"/>
                </w:rPr>
                <w:t xml:space="preserve"> </w:t>
              </w:r>
            </w:ins>
            <w:ins w:id="206" w:author="Rami Houdroge" w:date="2015-10-14T13:59:00Z">
              <w:r>
                <w:rPr>
                  <w:rFonts w:ascii="Consolas" w:hAnsi="Consolas" w:cs="Consolas"/>
                  <w:lang w:val="en-GB"/>
                </w:rPr>
                <w:t>m</w:t>
              </w:r>
            </w:ins>
            <w:ins w:id="207" w:author="Rami Houdroge" w:date="2015-10-14T13:58:00Z">
              <w:r w:rsidR="002E3F87" w:rsidRPr="002E3F87">
                <w:rPr>
                  <w:rFonts w:ascii="Consolas" w:hAnsi="Consolas" w:cs="Consolas"/>
                  <w:lang w:val="en-GB"/>
                  <w:rPrChange w:id="208" w:author="Rami Houdroge" w:date="2015-10-14T13:58:00Z">
                    <w:rPr>
                      <w:lang w:val="en-GB"/>
                    </w:rPr>
                  </w:rPrChange>
                </w:rPr>
                <w:t>inute: 0</w:t>
              </w:r>
            </w:ins>
          </w:p>
          <w:p w:rsidR="00F27224" w:rsidRPr="00F27224" w:rsidRDefault="00F27224" w:rsidP="00F27224">
            <w:pPr>
              <w:spacing w:after="160" w:line="288" w:lineRule="auto"/>
              <w:ind w:left="0"/>
              <w:rPr>
                <w:ins w:id="209" w:author="Rami Houdroge" w:date="2015-10-14T13:58:00Z"/>
                <w:rFonts w:ascii="Consolas" w:hAnsi="Consolas" w:cs="Consolas"/>
                <w:lang w:val="en-GB"/>
                <w:rPrChange w:id="210" w:author="Rami Houdroge" w:date="2015-10-14T13:58:00Z">
                  <w:rPr>
                    <w:ins w:id="211" w:author="Rami Houdroge" w:date="2015-10-14T13:58:00Z"/>
                    <w:lang w:val="en-GB"/>
                  </w:rPr>
                </w:rPrChange>
              </w:rPr>
            </w:pPr>
            <w:ins w:id="212" w:author="Rami Houdroge" w:date="2015-10-14T13:58:00Z">
              <w:r>
                <w:rPr>
                  <w:rFonts w:ascii="Consolas" w:hAnsi="Consolas" w:cs="Consolas"/>
                  <w:lang w:val="en-GB"/>
                </w:rPr>
                <w:t xml:space="preserve"> </w:t>
              </w:r>
              <w:r w:rsidR="002E3F87" w:rsidRPr="002E3F87">
                <w:rPr>
                  <w:rFonts w:ascii="Consolas" w:hAnsi="Consolas" w:cs="Consolas"/>
                  <w:lang w:val="en-GB"/>
                  <w:rPrChange w:id="213" w:author="Rami Houdroge" w:date="2015-10-14T13:58:00Z">
                    <w:rPr>
                      <w:lang w:val="en-GB"/>
                    </w:rPr>
                  </w:rPrChange>
                </w:rPr>
                <w:t>second: 0</w:t>
              </w:r>
            </w:ins>
          </w:p>
          <w:p w:rsidR="00F27224" w:rsidRPr="00F27224" w:rsidRDefault="00F27224" w:rsidP="00F27224">
            <w:pPr>
              <w:spacing w:after="160" w:line="288" w:lineRule="auto"/>
              <w:ind w:left="0"/>
              <w:rPr>
                <w:ins w:id="214" w:author="Rami Houdroge" w:date="2015-10-14T13:58:00Z"/>
                <w:rFonts w:ascii="Consolas" w:hAnsi="Consolas" w:cs="Consolas"/>
                <w:lang w:val="en-GB"/>
                <w:rPrChange w:id="215" w:author="Rami Houdroge" w:date="2015-10-14T13:58:00Z">
                  <w:rPr>
                    <w:ins w:id="216" w:author="Rami Houdroge" w:date="2015-10-14T13:58:00Z"/>
                    <w:lang w:val="en-GB"/>
                  </w:rPr>
                </w:rPrChange>
              </w:rPr>
            </w:pPr>
            <w:ins w:id="217" w:author="Rami Houdroge" w:date="2015-10-14T13:58:00Z">
              <w:r>
                <w:rPr>
                  <w:rFonts w:ascii="Consolas" w:hAnsi="Consolas" w:cs="Consolas"/>
                  <w:lang w:val="en-GB"/>
                </w:rPr>
                <w:t xml:space="preserve"> </w:t>
              </w:r>
              <w:r w:rsidR="002E3F87" w:rsidRPr="002E3F87">
                <w:rPr>
                  <w:rFonts w:ascii="Consolas" w:hAnsi="Consolas" w:cs="Consolas"/>
                  <w:lang w:val="en-GB"/>
                  <w:rPrChange w:id="218" w:author="Rami Houdroge" w:date="2015-10-14T13:58:00Z">
                    <w:rPr>
                      <w:lang w:val="en-GB"/>
                    </w:rPr>
                  </w:rPrChange>
                </w:rPr>
                <w:t>msecond: 0</w:t>
              </w:r>
            </w:ins>
          </w:p>
        </w:tc>
        <w:tc>
          <w:tcPr>
            <w:tcW w:w="3192" w:type="dxa"/>
            <w:tcPrChange w:id="219" w:author="Rami Houdroge" w:date="2015-10-14T14:01:00Z">
              <w:tcPr>
                <w:tcW w:w="3192" w:type="dxa"/>
              </w:tcPr>
            </w:tcPrChange>
          </w:tcPr>
          <w:p w:rsidR="00F27224" w:rsidRDefault="00F27224" w:rsidP="00F27224">
            <w:pPr>
              <w:ind w:left="0"/>
              <w:rPr>
                <w:ins w:id="220" w:author="Rami Houdroge" w:date="2015-10-14T13:59:00Z"/>
                <w:rFonts w:ascii="Consolas" w:hAnsi="Consolas" w:cs="Consolas"/>
                <w:lang w:val="en-GB"/>
              </w:rPr>
            </w:pPr>
          </w:p>
          <w:p w:rsidR="00F27224" w:rsidRPr="00F27224" w:rsidRDefault="002E3F87" w:rsidP="00F27224">
            <w:pPr>
              <w:spacing w:after="160" w:line="288" w:lineRule="auto"/>
              <w:ind w:left="0"/>
              <w:rPr>
                <w:ins w:id="221" w:author="Rami Houdroge" w:date="2015-10-14T13:58:00Z"/>
                <w:rFonts w:ascii="Consolas" w:hAnsi="Consolas" w:cs="Consolas"/>
                <w:lang w:val="en-GB"/>
                <w:rPrChange w:id="222" w:author="Rami Houdroge" w:date="2015-10-14T13:58:00Z">
                  <w:rPr>
                    <w:ins w:id="223" w:author="Rami Houdroge" w:date="2015-10-14T13:58:00Z"/>
                    <w:lang w:val="en-GB"/>
                  </w:rPr>
                </w:rPrChange>
              </w:rPr>
            </w:pPr>
            <w:ins w:id="224" w:author="Rami Houdroge" w:date="2015-10-14T13:58:00Z">
              <w:r w:rsidRPr="002E3F87">
                <w:rPr>
                  <w:rFonts w:ascii="Consolas" w:hAnsi="Consolas" w:cs="Consolas"/>
                  <w:lang w:val="en-GB"/>
                  <w:rPrChange w:id="225" w:author="Rami Houdroge" w:date="2015-10-14T13:58:00Z">
                    <w:rPr>
                      <w:lang w:val="en-GB"/>
                    </w:rPr>
                  </w:rPrChange>
                </w:rPr>
                <w:t xml:space="preserve"> X: -1.0209e+06</w:t>
              </w:r>
            </w:ins>
          </w:p>
          <w:p w:rsidR="00F27224" w:rsidRPr="00F27224" w:rsidRDefault="002E3F87" w:rsidP="00F27224">
            <w:pPr>
              <w:spacing w:after="160" w:line="288" w:lineRule="auto"/>
              <w:ind w:left="0"/>
              <w:rPr>
                <w:ins w:id="226" w:author="Rami Houdroge" w:date="2015-10-14T13:58:00Z"/>
                <w:rFonts w:ascii="Consolas" w:hAnsi="Consolas" w:cs="Consolas"/>
                <w:lang w:val="en-GB"/>
                <w:rPrChange w:id="227" w:author="Rami Houdroge" w:date="2015-10-14T13:58:00Z">
                  <w:rPr>
                    <w:ins w:id="228" w:author="Rami Houdroge" w:date="2015-10-14T13:58:00Z"/>
                    <w:lang w:val="en-GB"/>
                  </w:rPr>
                </w:rPrChange>
              </w:rPr>
            </w:pPr>
            <w:ins w:id="229" w:author="Rami Houdroge" w:date="2015-10-14T13:58:00Z">
              <w:r w:rsidRPr="002E3F87">
                <w:rPr>
                  <w:rFonts w:ascii="Consolas" w:hAnsi="Consolas" w:cs="Consolas"/>
                  <w:lang w:val="en-GB"/>
                  <w:rPrChange w:id="230" w:author="Rami Houdroge" w:date="2015-10-14T13:58:00Z">
                    <w:rPr>
                      <w:lang w:val="en-GB"/>
                    </w:rPr>
                  </w:rPrChange>
                </w:rPr>
                <w:t xml:space="preserve"> Y: -5.1410e+06</w:t>
              </w:r>
            </w:ins>
          </w:p>
          <w:p w:rsidR="00F27224" w:rsidRPr="00F27224" w:rsidRDefault="00F27224" w:rsidP="00F27224">
            <w:pPr>
              <w:spacing w:after="160" w:line="288" w:lineRule="auto"/>
              <w:ind w:left="0"/>
              <w:rPr>
                <w:ins w:id="231" w:author="Rami Houdroge" w:date="2015-10-14T13:58:00Z"/>
                <w:rFonts w:ascii="Consolas" w:hAnsi="Consolas" w:cs="Consolas"/>
                <w:lang w:val="en-GB"/>
                <w:rPrChange w:id="232" w:author="Rami Houdroge" w:date="2015-10-14T13:58:00Z">
                  <w:rPr>
                    <w:ins w:id="233" w:author="Rami Houdroge" w:date="2015-10-14T13:58:00Z"/>
                    <w:lang w:val="en-GB"/>
                  </w:rPr>
                </w:rPrChange>
              </w:rPr>
            </w:pPr>
            <w:ins w:id="234" w:author="Rami Houdroge" w:date="2015-10-14T13:58:00Z">
              <w:r>
                <w:rPr>
                  <w:rFonts w:ascii="Consolas" w:hAnsi="Consolas" w:cs="Consolas"/>
                  <w:lang w:val="en-GB"/>
                </w:rPr>
                <w:t xml:space="preserve"> </w:t>
              </w:r>
              <w:r w:rsidR="002E3F87" w:rsidRPr="002E3F87">
                <w:rPr>
                  <w:rFonts w:ascii="Consolas" w:hAnsi="Consolas" w:cs="Consolas"/>
                  <w:lang w:val="en-GB"/>
                  <w:rPrChange w:id="235" w:author="Rami Houdroge" w:date="2015-10-14T13:58:00Z">
                    <w:rPr>
                      <w:lang w:val="en-GB"/>
                    </w:rPr>
                  </w:rPrChange>
                </w:rPr>
                <w:t>Z: 4.2898e+06</w:t>
              </w:r>
            </w:ins>
          </w:p>
          <w:p w:rsidR="00F27224" w:rsidRPr="00F27224" w:rsidRDefault="00F27224" w:rsidP="00F27224">
            <w:pPr>
              <w:spacing w:after="160" w:line="288" w:lineRule="auto"/>
              <w:ind w:left="0"/>
              <w:rPr>
                <w:ins w:id="236" w:author="Rami Houdroge" w:date="2015-10-14T13:58:00Z"/>
                <w:rFonts w:ascii="Consolas" w:hAnsi="Consolas" w:cs="Consolas"/>
                <w:lang w:val="en-GB"/>
                <w:rPrChange w:id="237" w:author="Rami Houdroge" w:date="2015-10-14T13:58:00Z">
                  <w:rPr>
                    <w:ins w:id="238" w:author="Rami Houdroge" w:date="2015-10-14T13:58:00Z"/>
                    <w:lang w:val="en-GB"/>
                  </w:rPr>
                </w:rPrChange>
              </w:rPr>
            </w:pPr>
            <w:ins w:id="239" w:author="Rami Houdroge" w:date="2015-10-14T13:59:00Z">
              <w:r>
                <w:rPr>
                  <w:rFonts w:ascii="Consolas" w:hAnsi="Consolas" w:cs="Consolas"/>
                  <w:lang w:val="en-GB"/>
                </w:rPr>
                <w:t xml:space="preserve"> </w:t>
              </w:r>
            </w:ins>
            <w:ins w:id="240" w:author="Rami Houdroge" w:date="2015-10-14T13:58:00Z">
              <w:r w:rsidR="002E3F87" w:rsidRPr="002E3F87">
                <w:rPr>
                  <w:rFonts w:ascii="Consolas" w:hAnsi="Consolas" w:cs="Consolas"/>
                  <w:lang w:val="en-GB"/>
                  <w:rPrChange w:id="241" w:author="Rami Houdroge" w:date="2015-10-14T13:58:00Z">
                    <w:rPr>
                      <w:lang w:val="en-GB"/>
                    </w:rPr>
                  </w:rPrChange>
                </w:rPr>
                <w:t>XDot: 6.6107e+03</w:t>
              </w:r>
            </w:ins>
          </w:p>
          <w:p w:rsidR="00F27224" w:rsidRPr="00F27224" w:rsidRDefault="00F27224" w:rsidP="00F27224">
            <w:pPr>
              <w:spacing w:after="160" w:line="288" w:lineRule="auto"/>
              <w:ind w:left="0"/>
              <w:rPr>
                <w:ins w:id="242" w:author="Rami Houdroge" w:date="2015-10-14T13:58:00Z"/>
                <w:rFonts w:ascii="Consolas" w:hAnsi="Consolas" w:cs="Consolas"/>
                <w:lang w:val="en-GB"/>
                <w:rPrChange w:id="243" w:author="Rami Houdroge" w:date="2015-10-14T13:58:00Z">
                  <w:rPr>
                    <w:ins w:id="244" w:author="Rami Houdroge" w:date="2015-10-14T13:58:00Z"/>
                    <w:lang w:val="en-GB"/>
                  </w:rPr>
                </w:rPrChange>
              </w:rPr>
            </w:pPr>
            <w:ins w:id="245" w:author="Rami Houdroge" w:date="2015-10-14T13:58:00Z">
              <w:r>
                <w:rPr>
                  <w:rFonts w:ascii="Consolas" w:hAnsi="Consolas" w:cs="Consolas"/>
                  <w:lang w:val="en-GB"/>
                </w:rPr>
                <w:t xml:space="preserve"> </w:t>
              </w:r>
              <w:r w:rsidR="002E3F87" w:rsidRPr="002E3F87">
                <w:rPr>
                  <w:rFonts w:ascii="Consolas" w:hAnsi="Consolas" w:cs="Consolas"/>
                  <w:lang w:val="en-GB"/>
                  <w:rPrChange w:id="246" w:author="Rami Houdroge" w:date="2015-10-14T13:58:00Z">
                    <w:rPr>
                      <w:lang w:val="en-GB"/>
                    </w:rPr>
                  </w:rPrChange>
                </w:rPr>
                <w:t>YDot: 1.6442e+03</w:t>
              </w:r>
            </w:ins>
          </w:p>
          <w:p w:rsidR="00F27224" w:rsidRPr="00F27224" w:rsidRDefault="00F27224" w:rsidP="00F27224">
            <w:pPr>
              <w:spacing w:after="160" w:line="288" w:lineRule="auto"/>
              <w:ind w:left="0"/>
              <w:rPr>
                <w:ins w:id="247" w:author="Rami Houdroge" w:date="2015-10-14T13:58:00Z"/>
                <w:rFonts w:ascii="Consolas" w:hAnsi="Consolas" w:cs="Consolas"/>
                <w:lang w:val="en-GB"/>
                <w:rPrChange w:id="248" w:author="Rami Houdroge" w:date="2015-10-14T13:58:00Z">
                  <w:rPr>
                    <w:ins w:id="249" w:author="Rami Houdroge" w:date="2015-10-14T13:58:00Z"/>
                    <w:lang w:val="en-GB"/>
                  </w:rPr>
                </w:rPrChange>
              </w:rPr>
            </w:pPr>
            <w:ins w:id="250" w:author="Rami Houdroge" w:date="2015-10-14T13:58:00Z">
              <w:r>
                <w:rPr>
                  <w:rFonts w:ascii="Consolas" w:hAnsi="Consolas" w:cs="Consolas"/>
                  <w:lang w:val="en-GB"/>
                </w:rPr>
                <w:t xml:space="preserve"> </w:t>
              </w:r>
              <w:r w:rsidR="002E3F87" w:rsidRPr="002E3F87">
                <w:rPr>
                  <w:rFonts w:ascii="Consolas" w:hAnsi="Consolas" w:cs="Consolas"/>
                  <w:lang w:val="en-GB"/>
                  <w:rPrChange w:id="251" w:author="Rami Houdroge" w:date="2015-10-14T13:58:00Z">
                    <w:rPr>
                      <w:lang w:val="en-GB"/>
                    </w:rPr>
                  </w:rPrChange>
                </w:rPr>
                <w:t>ZDot: 3.5377e+03</w:t>
              </w:r>
            </w:ins>
          </w:p>
          <w:p w:rsidR="00F27224" w:rsidRPr="00F27224" w:rsidRDefault="00F27224" w:rsidP="00F27224">
            <w:pPr>
              <w:spacing w:after="160" w:line="288" w:lineRule="auto"/>
              <w:ind w:left="0"/>
              <w:rPr>
                <w:ins w:id="252" w:author="Rami Houdroge" w:date="2015-10-14T13:58:00Z"/>
                <w:rFonts w:ascii="Consolas" w:hAnsi="Consolas" w:cs="Consolas"/>
                <w:lang w:val="en-GB"/>
                <w:rPrChange w:id="253" w:author="Rami Houdroge" w:date="2015-10-14T13:58:00Z">
                  <w:rPr>
                    <w:ins w:id="254" w:author="Rami Houdroge" w:date="2015-10-14T13:58:00Z"/>
                    <w:lang w:val="en-GB"/>
                  </w:rPr>
                </w:rPrChange>
              </w:rPr>
            </w:pPr>
            <w:ins w:id="255" w:author="Rami Houdroge" w:date="2015-10-14T13:59:00Z">
              <w:r>
                <w:rPr>
                  <w:rFonts w:ascii="Consolas" w:hAnsi="Consolas" w:cs="Consolas"/>
                  <w:lang w:val="en-GB"/>
                </w:rPr>
                <w:t xml:space="preserve"> </w:t>
              </w:r>
            </w:ins>
            <w:ins w:id="256" w:author="Rami Houdroge" w:date="2015-10-14T13:58:00Z">
              <w:r w:rsidR="002E3F87" w:rsidRPr="002E3F87">
                <w:rPr>
                  <w:rFonts w:ascii="Consolas" w:hAnsi="Consolas" w:cs="Consolas"/>
                  <w:lang w:val="en-GB"/>
                  <w:rPrChange w:id="257" w:author="Rami Houdroge" w:date="2015-10-14T13:58:00Z">
                    <w:rPr>
                      <w:lang w:val="en-GB"/>
                    </w:rPr>
                  </w:rPrChange>
                </w:rPr>
                <w:t>weight: 907028</w:t>
              </w:r>
            </w:ins>
          </w:p>
        </w:tc>
      </w:tr>
    </w:tbl>
    <w:p w:rsidR="002E3F87" w:rsidRDefault="002E3F87" w:rsidP="002E3F87">
      <w:pPr>
        <w:rPr>
          <w:ins w:id="258" w:author="Rami Houdroge" w:date="2015-10-14T14:04:00Z"/>
          <w:lang w:val="en-GB"/>
        </w:rPr>
        <w:pPrChange w:id="259" w:author="Rami Houdroge" w:date="2015-10-14T13:55:00Z">
          <w:pPr>
            <w:jc w:val="both"/>
          </w:pPr>
        </w:pPrChange>
      </w:pPr>
    </w:p>
    <w:p w:rsidR="002E3F87" w:rsidRDefault="00B82D11">
      <w:pPr>
        <w:jc w:val="both"/>
        <w:rPr>
          <w:ins w:id="260" w:author="Rami Houdroge" w:date="2015-10-14T14:00:00Z"/>
          <w:lang w:val="en-GB"/>
        </w:rPr>
      </w:pPr>
      <w:ins w:id="261" w:author="Rami Houdroge" w:date="2015-10-14T14:05:00Z">
        <w:r>
          <w:rPr>
            <w:lang w:val="en-GB"/>
          </w:rPr>
          <w:t>The selected state vector is then fed into the propagator and</w:t>
        </w:r>
        <w:r w:rsidR="007D61C5">
          <w:rPr>
            <w:lang w:val="en-GB"/>
          </w:rPr>
          <w:t xml:space="preserve"> used for propagating the orbit</w:t>
        </w:r>
      </w:ins>
      <w:ins w:id="262" w:author="Rami Houdroge" w:date="2015-10-15T09:34:00Z">
        <w:r w:rsidR="007D61C5">
          <w:rPr>
            <w:lang w:val="en-GB"/>
          </w:rPr>
          <w:t>, after instantiating the relevant Java objects.</w:t>
        </w:r>
      </w:ins>
    </w:p>
    <w:p w:rsidR="00C333CA" w:rsidRPr="00F27224" w:rsidRDefault="00C333CA" w:rsidP="007D61C5">
      <w:pPr>
        <w:pStyle w:val="Heading3"/>
        <w:rPr>
          <w:ins w:id="263" w:author="Rami Houdroge" w:date="2015-10-14T14:59:00Z"/>
        </w:rPr>
        <w:pPrChange w:id="264" w:author="Rami Houdroge" w:date="2015-10-15T09:35:00Z">
          <w:pPr>
            <w:pStyle w:val="Heading2"/>
          </w:pPr>
        </w:pPrChange>
      </w:pPr>
      <w:ins w:id="265" w:author="Rami Houdroge" w:date="2015-10-14T14:59:00Z">
        <w:r>
          <w:t>OrekitData</w:t>
        </w:r>
      </w:ins>
    </w:p>
    <w:p w:rsidR="002E3F87" w:rsidRPr="002E3F87" w:rsidRDefault="002E3F87" w:rsidP="002E3F87">
      <w:pPr>
        <w:rPr>
          <w:ins w:id="266" w:author="Rami Houdroge" w:date="2015-10-14T13:53:00Z"/>
          <w:lang w:val="en-GB"/>
          <w:rPrChange w:id="267" w:author="Rami Houdroge" w:date="2015-10-14T13:55:00Z">
            <w:rPr>
              <w:ins w:id="268" w:author="Rami Houdroge" w:date="2015-10-14T13:53:00Z"/>
            </w:rPr>
          </w:rPrChange>
        </w:rPr>
        <w:pPrChange w:id="269" w:author="Rami Houdroge" w:date="2015-10-14T13:55:00Z">
          <w:pPr>
            <w:jc w:val="both"/>
          </w:pPr>
        </w:pPrChange>
      </w:pPr>
    </w:p>
    <w:p w:rsidR="00000000" w:rsidRDefault="00982BD1" w:rsidP="007D61C5">
      <w:pPr>
        <w:pStyle w:val="Heading3"/>
        <w:rPr>
          <w:ins w:id="270" w:author="Rami Houdroge" w:date="2015-02-10T20:40:00Z"/>
        </w:rPr>
        <w:pPrChange w:id="271" w:author="Rami Houdroge" w:date="2015-10-15T09:35:00Z">
          <w:pPr>
            <w:jc w:val="both"/>
          </w:pPr>
        </w:pPrChange>
      </w:pPr>
      <w:ins w:id="272" w:author="Rami Houdroge" w:date="2015-02-10T20:40:00Z">
        <w:r>
          <w:lastRenderedPageBreak/>
          <w:t xml:space="preserve">Main </w:t>
        </w:r>
      </w:ins>
      <w:ins w:id="273" w:author="Rami Houdroge" w:date="2015-10-15T09:35:00Z">
        <w:r w:rsidR="007D61C5">
          <w:t>H</w:t>
        </w:r>
      </w:ins>
      <w:ins w:id="274" w:author="Rami Houdroge" w:date="2015-02-10T20:40:00Z">
        <w:r>
          <w:t>andles</w:t>
        </w:r>
      </w:ins>
    </w:p>
    <w:p w:rsidR="00000000" w:rsidRDefault="00651894">
      <w:pPr>
        <w:rPr>
          <w:ins w:id="275" w:author="Rami Houdroge" w:date="2015-02-10T20:40:00Z"/>
          <w:lang w:val="en-GB"/>
          <w:rPrChange w:id="276" w:author="Rami Houdroge" w:date="2015-02-10T20:40:00Z">
            <w:rPr>
              <w:ins w:id="277" w:author="Rami Houdroge" w:date="2015-02-10T20:40:00Z"/>
            </w:rPr>
          </w:rPrChange>
        </w:rPr>
        <w:pPrChange w:id="278" w:author="Rami Houdroge" w:date="2015-02-10T20:40:00Z">
          <w:pPr>
            <w:jc w:val="both"/>
          </w:pPr>
        </w:pPrChange>
      </w:pPr>
      <w:bookmarkStart w:id="279" w:name="_GoBack"/>
      <w:bookmarkEnd w:id="279"/>
    </w:p>
    <w:p w:rsidR="00000000" w:rsidRDefault="00982BD1" w:rsidP="007D61C5">
      <w:pPr>
        <w:pStyle w:val="Heading3"/>
        <w:rPr>
          <w:ins w:id="280" w:author="Rami Houdroge" w:date="2015-02-10T20:36:00Z"/>
        </w:rPr>
        <w:pPrChange w:id="281" w:author="Rami Houdroge" w:date="2015-10-15T09:35:00Z">
          <w:pPr>
            <w:jc w:val="both"/>
          </w:pPr>
        </w:pPrChange>
      </w:pPr>
      <w:ins w:id="282" w:author="Rami Houdroge" w:date="2015-02-10T20:36:00Z">
        <w:r>
          <w:t>Functions that change the handles</w:t>
        </w:r>
      </w:ins>
    </w:p>
    <w:p w:rsidR="00000000" w:rsidRDefault="00982BD1">
      <w:pPr>
        <w:rPr>
          <w:ins w:id="283" w:author="Rami Houdroge" w:date="2015-10-14T14:05:00Z"/>
          <w:lang w:val="en-GB"/>
        </w:rPr>
        <w:pPrChange w:id="284" w:author="Rami Houdroge" w:date="2015-02-10T20:36:00Z">
          <w:pPr>
            <w:jc w:val="both"/>
          </w:pPr>
        </w:pPrChange>
      </w:pPr>
      <w:ins w:id="285" w:author="Rami Houdroge" w:date="2015-02-10T20:36:00Z">
        <w:r>
          <w:rPr>
            <w:lang w:val="en-GB"/>
          </w:rPr>
          <w:t xml:space="preserve">This list </w:t>
        </w:r>
      </w:ins>
      <w:ins w:id="286" w:author="Rami Houdroge" w:date="2015-02-10T20:37:00Z">
        <w:r>
          <w:rPr>
            <w:lang w:val="en-GB"/>
          </w:rPr>
          <w:t>contains the</w:t>
        </w:r>
      </w:ins>
      <w:ins w:id="287" w:author="Rami Houdroge" w:date="2015-02-10T20:36:00Z">
        <w:r>
          <w:rPr>
            <w:lang w:val="en-GB"/>
          </w:rPr>
          <w:t xml:space="preserve"> functions</w:t>
        </w:r>
      </w:ins>
      <w:ins w:id="288" w:author="Rami Houdroge" w:date="2015-02-10T20:37:00Z">
        <w:r>
          <w:rPr>
            <w:lang w:val="en-GB"/>
          </w:rPr>
          <w:t xml:space="preserve"> that change the handles :</w:t>
        </w:r>
      </w:ins>
    </w:p>
    <w:p w:rsidR="002E3F87" w:rsidRDefault="002E3F87" w:rsidP="002E3F87">
      <w:pPr>
        <w:rPr>
          <w:ins w:id="289" w:author="Rami Houdroge" w:date="2015-10-14T14:05:00Z"/>
          <w:lang w:val="en-GB"/>
        </w:rPr>
        <w:pPrChange w:id="290" w:author="Rami Houdroge" w:date="2015-02-10T20:36:00Z">
          <w:pPr>
            <w:jc w:val="both"/>
          </w:pPr>
        </w:pPrChange>
      </w:pPr>
    </w:p>
    <w:p w:rsidR="002E3F87" w:rsidRDefault="002E3F87" w:rsidP="002E3F87">
      <w:pPr>
        <w:rPr>
          <w:ins w:id="291" w:author="Rami Houdroge" w:date="2015-02-10T20:37:00Z"/>
          <w:lang w:val="en-GB"/>
        </w:rPr>
        <w:pPrChange w:id="292" w:author="Rami Houdroge" w:date="2015-02-10T20:36:00Z">
          <w:pPr>
            <w:jc w:val="both"/>
          </w:pPr>
        </w:pPrChange>
      </w:pPr>
    </w:p>
    <w:p w:rsidR="00000000" w:rsidRDefault="00651894">
      <w:pPr>
        <w:pStyle w:val="ListParagraph"/>
        <w:numPr>
          <w:ilvl w:val="0"/>
          <w:numId w:val="7"/>
        </w:numPr>
        <w:rPr>
          <w:del w:id="293" w:author="Rami Houdroge" w:date="2015-10-14T14:05:00Z"/>
          <w:rFonts w:cstheme="minorHAnsi"/>
          <w:lang w:val="en-GB"/>
          <w:rPrChange w:id="294" w:author="Rami Houdroge" w:date="2015-02-10T20:37:00Z">
            <w:rPr>
              <w:del w:id="295" w:author="Rami Houdroge" w:date="2015-10-14T14:05:00Z"/>
            </w:rPr>
          </w:rPrChange>
        </w:rPr>
        <w:pPrChange w:id="296" w:author="Rami Houdroge" w:date="2015-02-10T20:37:00Z">
          <w:pPr>
            <w:jc w:val="both"/>
          </w:pPr>
        </w:pPrChange>
      </w:pPr>
    </w:p>
    <w:p w:rsidR="000E0BA6" w:rsidRPr="00C96904" w:rsidRDefault="00864F52" w:rsidP="00AF11A6">
      <w:pPr>
        <w:pStyle w:val="Heading1"/>
        <w:rPr>
          <w:rFonts w:asciiTheme="minorHAnsi" w:hAnsiTheme="minorHAnsi" w:cstheme="minorHAnsi"/>
        </w:rPr>
      </w:pPr>
      <w:bookmarkStart w:id="297" w:name="_Toc373267374"/>
      <w:r w:rsidRPr="00C96904">
        <w:rPr>
          <w:rFonts w:asciiTheme="minorHAnsi" w:hAnsiTheme="minorHAnsi" w:cstheme="minorHAnsi"/>
        </w:rPr>
        <w:t>Dynamic Model</w:t>
      </w:r>
      <w:bookmarkEnd w:id="297"/>
    </w:p>
    <w:p w:rsidR="007B7ACE" w:rsidRPr="00F11A9A" w:rsidRDefault="007B7ACE" w:rsidP="00F11A9A">
      <w:pPr>
        <w:pStyle w:val="Heading2"/>
      </w:pPr>
      <w:bookmarkStart w:id="298" w:name="_Ref361864048"/>
      <w:bookmarkStart w:id="299" w:name="_Toc373267375"/>
      <w:r w:rsidRPr="00F11A9A">
        <w:t>Forces</w:t>
      </w:r>
      <w:bookmarkEnd w:id="298"/>
      <w:bookmarkEnd w:id="299"/>
    </w:p>
    <w:p w:rsidR="00D24673" w:rsidRPr="00C96904" w:rsidRDefault="00D24673" w:rsidP="00D24673">
      <w:pPr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Forces taken into account include:</w:t>
      </w:r>
    </w:p>
    <w:p w:rsidR="0006211E" w:rsidRPr="00C96904" w:rsidRDefault="00D24673" w:rsidP="0006211E">
      <w:pPr>
        <w:pStyle w:val="ListParagraph"/>
        <w:numPr>
          <w:ilvl w:val="0"/>
          <w:numId w:val="7"/>
        </w:numPr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Earth</w:t>
      </w:r>
      <w:r w:rsidR="00F74603">
        <w:rPr>
          <w:rFonts w:cstheme="minorHAnsi"/>
          <w:lang w:val="en-GB"/>
        </w:rPr>
        <w:t xml:space="preserve"> attraction</w:t>
      </w:r>
      <w:r w:rsidRPr="00C96904">
        <w:rPr>
          <w:rFonts w:cstheme="minorHAnsi"/>
          <w:lang w:val="en-GB"/>
        </w:rPr>
        <w:t>,</w:t>
      </w:r>
    </w:p>
    <w:p w:rsidR="0006211E" w:rsidRPr="00C96904" w:rsidRDefault="00D24673" w:rsidP="0006211E">
      <w:pPr>
        <w:pStyle w:val="ListParagraph"/>
        <w:numPr>
          <w:ilvl w:val="0"/>
          <w:numId w:val="7"/>
        </w:numPr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Moon and Sun</w:t>
      </w:r>
      <w:r w:rsidR="00F74603">
        <w:rPr>
          <w:rFonts w:cstheme="minorHAnsi"/>
          <w:lang w:val="en-GB"/>
        </w:rPr>
        <w:t xml:space="preserve"> attractions</w:t>
      </w:r>
      <w:r w:rsidRPr="00C96904">
        <w:rPr>
          <w:rFonts w:cstheme="minorHAnsi"/>
          <w:lang w:val="en-GB"/>
        </w:rPr>
        <w:t>,</w:t>
      </w:r>
    </w:p>
    <w:p w:rsidR="001D4051" w:rsidRPr="00C96904" w:rsidRDefault="001D4051" w:rsidP="00346892">
      <w:pPr>
        <w:ind w:left="2190"/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The Solar System Dynamics DE405 </w:t>
      </w:r>
      <w:r w:rsidR="007312D8" w:rsidRPr="00C96904">
        <w:rPr>
          <w:rFonts w:cstheme="minorHAnsi"/>
          <w:lang w:val="en-GB"/>
        </w:rPr>
        <w:t xml:space="preserve">ephemeris </w:t>
      </w:r>
      <w:r w:rsidR="002E3F87">
        <w:rPr>
          <w:rFonts w:cstheme="minorHAnsi"/>
          <w:lang w:val="en-GB"/>
        </w:rPr>
        <w:fldChar w:fldCharType="begin"/>
      </w:r>
      <w:r w:rsidR="00346892">
        <w:rPr>
          <w:rFonts w:cstheme="minorHAnsi"/>
          <w:lang w:val="en-GB"/>
        </w:rPr>
        <w:instrText xml:space="preserve"> REF _Ref361862823 \r \h </w:instrText>
      </w:r>
      <w:r w:rsidR="002E3F87">
        <w:rPr>
          <w:rFonts w:cstheme="minorHAnsi"/>
          <w:lang w:val="en-GB"/>
        </w:rPr>
      </w:r>
      <w:r w:rsidR="002E3F87">
        <w:rPr>
          <w:rFonts w:cstheme="minorHAnsi"/>
          <w:lang w:val="en-GB"/>
        </w:rPr>
        <w:fldChar w:fldCharType="separate"/>
      </w:r>
      <w:r w:rsidR="00346892">
        <w:rPr>
          <w:rFonts w:cstheme="minorHAnsi"/>
          <w:cs/>
          <w:lang w:val="en-GB"/>
        </w:rPr>
        <w:t>‎</w:t>
      </w:r>
      <w:r w:rsidR="00346892">
        <w:rPr>
          <w:rFonts w:cstheme="minorHAnsi"/>
          <w:lang w:val="en-GB"/>
        </w:rPr>
        <w:t>[R3]</w:t>
      </w:r>
      <w:r w:rsidR="002E3F87">
        <w:rPr>
          <w:rFonts w:cstheme="minorHAnsi"/>
          <w:lang w:val="en-GB"/>
        </w:rPr>
        <w:fldChar w:fldCharType="end"/>
      </w:r>
      <w:r w:rsidR="00346892">
        <w:rPr>
          <w:rFonts w:cstheme="minorHAnsi"/>
          <w:lang w:val="en-GB"/>
        </w:rPr>
        <w:t xml:space="preserve"> is</w:t>
      </w:r>
      <w:r w:rsidRPr="00C96904">
        <w:rPr>
          <w:rFonts w:cstheme="minorHAnsi"/>
          <w:lang w:val="en-GB"/>
        </w:rPr>
        <w:t xml:space="preserve"> used in order to compute the gravitational forces.</w:t>
      </w:r>
    </w:p>
    <w:p w:rsidR="005F3AF9" w:rsidRDefault="005F3AF9" w:rsidP="00A9743C">
      <w:pPr>
        <w:ind w:left="2190"/>
        <w:jc w:val="both"/>
        <w:rPr>
          <w:rFonts w:cstheme="minorHAnsi"/>
          <w:bCs/>
          <w:lang w:val="en-GB"/>
        </w:rPr>
      </w:pPr>
      <w:r w:rsidRPr="00C96904">
        <w:rPr>
          <w:rFonts w:cstheme="minorHAnsi"/>
          <w:lang w:val="en-GB"/>
        </w:rPr>
        <w:t xml:space="preserve">The </w:t>
      </w:r>
      <w:r w:rsidR="00346892">
        <w:rPr>
          <w:rFonts w:cstheme="minorHAnsi"/>
          <w:lang w:val="en-GB"/>
        </w:rPr>
        <w:t>Holmes Featherstone</w:t>
      </w:r>
      <w:r w:rsidRPr="00C96904">
        <w:rPr>
          <w:rFonts w:cstheme="minorHAnsi"/>
          <w:lang w:val="en-GB"/>
        </w:rPr>
        <w:t xml:space="preserve"> attraction </w:t>
      </w:r>
      <w:r w:rsidR="00346892">
        <w:rPr>
          <w:rFonts w:cstheme="minorHAnsi"/>
          <w:lang w:val="en-GB"/>
        </w:rPr>
        <w:t xml:space="preserve">model </w:t>
      </w:r>
      <w:r w:rsidRPr="00C96904">
        <w:rPr>
          <w:rFonts w:cstheme="minorHAnsi"/>
          <w:lang w:val="en-GB"/>
        </w:rPr>
        <w:t xml:space="preserve">is used with </w:t>
      </w:r>
      <w:r w:rsidR="00346892">
        <w:rPr>
          <w:rFonts w:cstheme="minorHAnsi"/>
          <w:bCs/>
          <w:lang w:val="en-GB"/>
        </w:rPr>
        <w:t xml:space="preserve">the combined gravity field model EIGEN-5C </w:t>
      </w:r>
      <w:r w:rsidR="002E3F87">
        <w:rPr>
          <w:rFonts w:cstheme="minorHAnsi"/>
          <w:bCs/>
          <w:lang w:val="en-GB"/>
        </w:rPr>
        <w:fldChar w:fldCharType="begin"/>
      </w:r>
      <w:r w:rsidR="00346892">
        <w:rPr>
          <w:rFonts w:cstheme="minorHAnsi"/>
          <w:bCs/>
          <w:lang w:val="en-GB"/>
        </w:rPr>
        <w:instrText xml:space="preserve"> REF _Ref361862837 \r \h </w:instrText>
      </w:r>
      <w:r w:rsidR="002E3F87">
        <w:rPr>
          <w:rFonts w:cstheme="minorHAnsi"/>
          <w:bCs/>
          <w:lang w:val="en-GB"/>
        </w:rPr>
      </w:r>
      <w:r w:rsidR="002E3F87">
        <w:rPr>
          <w:rFonts w:cstheme="minorHAnsi"/>
          <w:bCs/>
          <w:lang w:val="en-GB"/>
        </w:rPr>
        <w:fldChar w:fldCharType="separate"/>
      </w:r>
      <w:r w:rsidR="00346892">
        <w:rPr>
          <w:rFonts w:cstheme="minorHAnsi"/>
          <w:bCs/>
          <w:cs/>
          <w:lang w:val="en-GB"/>
        </w:rPr>
        <w:t>‎</w:t>
      </w:r>
      <w:r w:rsidR="00346892">
        <w:rPr>
          <w:rFonts w:cstheme="minorHAnsi"/>
          <w:bCs/>
          <w:lang w:val="en-GB"/>
        </w:rPr>
        <w:t>[R7]</w:t>
      </w:r>
      <w:r w:rsidR="002E3F87">
        <w:rPr>
          <w:rFonts w:cstheme="minorHAnsi"/>
          <w:bCs/>
          <w:lang w:val="en-GB"/>
        </w:rPr>
        <w:fldChar w:fldCharType="end"/>
      </w:r>
      <w:r w:rsidR="00C61FD7" w:rsidRPr="00C96904">
        <w:rPr>
          <w:rFonts w:cstheme="minorHAnsi"/>
          <w:bCs/>
          <w:lang w:val="en-GB"/>
        </w:rPr>
        <w:t xml:space="preserve">, up to degree and order </w:t>
      </w:r>
      <w:r w:rsidR="00346892">
        <w:rPr>
          <w:rFonts w:cstheme="minorHAnsi"/>
          <w:bCs/>
          <w:lang w:val="en-GB"/>
        </w:rPr>
        <w:t>10</w:t>
      </w:r>
      <w:r w:rsidR="00C61FD7" w:rsidRPr="00C96904">
        <w:rPr>
          <w:rFonts w:cstheme="minorHAnsi"/>
          <w:bCs/>
          <w:lang w:val="en-GB"/>
        </w:rPr>
        <w:t>.</w:t>
      </w:r>
    </w:p>
    <w:p w:rsidR="00A9743C" w:rsidRDefault="006F16BF" w:rsidP="00A9743C">
      <w:pPr>
        <w:ind w:left="2190"/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 xml:space="preserve">At </w:t>
      </w:r>
      <w:r w:rsidR="00A9743C">
        <w:rPr>
          <w:rFonts w:cstheme="minorHAnsi"/>
          <w:bCs/>
          <w:lang w:val="en-GB"/>
        </w:rPr>
        <w:t>the moment:</w:t>
      </w:r>
    </w:p>
    <w:p w:rsidR="00A9743C" w:rsidRDefault="00A9743C" w:rsidP="00A9743C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lang w:val="en-GB"/>
        </w:rPr>
      </w:pPr>
      <w:r w:rsidRPr="00A9743C">
        <w:rPr>
          <w:rFonts w:cstheme="minorHAnsi"/>
          <w:bCs/>
          <w:lang w:val="en-GB"/>
        </w:rPr>
        <w:t>Higher degrees and orders do increase accuracy, but not enough,</w:t>
      </w:r>
    </w:p>
    <w:p w:rsidR="006F16BF" w:rsidRDefault="006F16BF" w:rsidP="00A9743C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lang w:val="en-GB"/>
        </w:rPr>
      </w:pPr>
      <w:r w:rsidRPr="00A9743C">
        <w:rPr>
          <w:rFonts w:cstheme="minorHAnsi"/>
          <w:bCs/>
          <w:lang w:val="en-GB"/>
        </w:rPr>
        <w:t>Solar Radiation Pressure and Drag forces</w:t>
      </w:r>
      <w:r w:rsidR="00B5427B">
        <w:rPr>
          <w:rFonts w:cstheme="minorHAnsi"/>
          <w:bCs/>
          <w:lang w:val="en-GB"/>
        </w:rPr>
        <w:t xml:space="preserve"> are not accounted for</w:t>
      </w:r>
      <w:r w:rsidRPr="00A9743C">
        <w:rPr>
          <w:rFonts w:cstheme="minorHAnsi"/>
          <w:bCs/>
          <w:lang w:val="en-GB"/>
        </w:rPr>
        <w:t>.</w:t>
      </w:r>
    </w:p>
    <w:p w:rsidR="0024226F" w:rsidRDefault="0024226F" w:rsidP="00A9743C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lang w:val="en-GB"/>
        </w:rPr>
      </w:pPr>
      <w:r>
        <w:rPr>
          <w:rFonts w:cstheme="minorHAnsi"/>
          <w:bCs/>
          <w:lang w:val="en-GB"/>
        </w:rPr>
        <w:t>Thrust manoeuvres are not accounted for.</w:t>
      </w:r>
    </w:p>
    <w:p w:rsidR="00A9743C" w:rsidRPr="00A9743C" w:rsidRDefault="00EC2D93" w:rsidP="00A9743C">
      <w:pPr>
        <w:pStyle w:val="ListParagraph"/>
        <w:numPr>
          <w:ilvl w:val="0"/>
          <w:numId w:val="12"/>
        </w:numPr>
        <w:jc w:val="both"/>
        <w:rPr>
          <w:rFonts w:cstheme="minorHAnsi"/>
          <w:bCs/>
          <w:lang w:val="en-GB"/>
        </w:rPr>
      </w:pPr>
      <w:r>
        <w:rPr>
          <w:rFonts w:cstheme="minorHAnsi"/>
          <w:lang w:val="en-GB"/>
        </w:rPr>
        <w:t>The attraction of both inner and outer solar system bodies was found not to affect the propagation error</w:t>
      </w:r>
      <w:r w:rsidR="0024226F">
        <w:rPr>
          <w:rFonts w:cstheme="minorHAnsi"/>
          <w:lang w:val="en-GB"/>
        </w:rPr>
        <w:t>.</w:t>
      </w:r>
    </w:p>
    <w:p w:rsidR="007B7ACE" w:rsidRPr="00C96904" w:rsidRDefault="00D31937" w:rsidP="00F11A9A">
      <w:pPr>
        <w:pStyle w:val="Heading2"/>
      </w:pPr>
      <w:bookmarkStart w:id="300" w:name="_Toc373267376"/>
      <w:r>
        <w:t xml:space="preserve">Reference </w:t>
      </w:r>
      <w:r w:rsidR="00174BAB" w:rsidRPr="00C96904">
        <w:t>Frames</w:t>
      </w:r>
      <w:bookmarkEnd w:id="300"/>
    </w:p>
    <w:p w:rsidR="00A25CE2" w:rsidRDefault="005A6CB1" w:rsidP="00D31937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The Earth Mean Equinox frame of epoch 2000 </w:t>
      </w:r>
      <w:r w:rsidR="00A25CE2">
        <w:rPr>
          <w:rFonts w:cstheme="minorHAnsi"/>
          <w:lang w:val="en-GB"/>
        </w:rPr>
        <w:t xml:space="preserve">(EME2000) </w:t>
      </w:r>
      <w:r>
        <w:rPr>
          <w:rFonts w:cstheme="minorHAnsi"/>
          <w:lang w:val="en-GB"/>
        </w:rPr>
        <w:t xml:space="preserve">is used for the 3D plot. </w:t>
      </w:r>
      <w:r w:rsidR="007B7ACE" w:rsidRPr="00C96904">
        <w:rPr>
          <w:rFonts w:cstheme="minorHAnsi"/>
          <w:lang w:val="en-GB"/>
        </w:rPr>
        <w:t xml:space="preserve">The International Terrestrial Reference Frame </w:t>
      </w:r>
      <w:del w:id="301" w:author="Rami Houdroge" w:date="2015-02-06T23:21:00Z">
        <w:r w:rsidR="007B7ACE" w:rsidRPr="00C96904" w:rsidDel="009B470D">
          <w:rPr>
            <w:rFonts w:cstheme="minorHAnsi"/>
            <w:lang w:val="en-GB"/>
          </w:rPr>
          <w:delText xml:space="preserve">of 2005 (ITRF2005) </w:delText>
        </w:r>
      </w:del>
      <w:r w:rsidR="007B7ACE" w:rsidRPr="00C96904">
        <w:rPr>
          <w:rFonts w:cstheme="minorHAnsi"/>
          <w:lang w:val="en-GB"/>
        </w:rPr>
        <w:t>is us</w:t>
      </w:r>
      <w:ins w:id="302" w:author="Rami Houdroge" w:date="2015-02-06T23:21:00Z">
        <w:r w:rsidR="009B470D">
          <w:rPr>
            <w:rFonts w:cstheme="minorHAnsi"/>
            <w:lang w:val="en-GB"/>
          </w:rPr>
          <w:t>e</w:t>
        </w:r>
      </w:ins>
      <w:del w:id="303" w:author="Rami Houdroge" w:date="2015-02-06T23:21:00Z">
        <w:r w:rsidR="007B7ACE" w:rsidRPr="00C96904" w:rsidDel="009B470D">
          <w:rPr>
            <w:rFonts w:cstheme="minorHAnsi"/>
            <w:lang w:val="en-GB"/>
          </w:rPr>
          <w:delText>e</w:delText>
        </w:r>
      </w:del>
      <w:r w:rsidR="007B7ACE" w:rsidRPr="00C96904">
        <w:rPr>
          <w:rFonts w:cstheme="minorHAnsi"/>
          <w:lang w:val="en-GB"/>
        </w:rPr>
        <w:t xml:space="preserve">d for </w:t>
      </w:r>
      <w:r>
        <w:rPr>
          <w:rFonts w:cstheme="minorHAnsi"/>
          <w:lang w:val="en-GB"/>
        </w:rPr>
        <w:t xml:space="preserve">the </w:t>
      </w:r>
      <w:r w:rsidR="00B77EFC" w:rsidRPr="00C96904">
        <w:rPr>
          <w:rFonts w:cstheme="minorHAnsi"/>
          <w:lang w:val="en-GB"/>
        </w:rPr>
        <w:t xml:space="preserve">2D </w:t>
      </w:r>
      <w:r>
        <w:rPr>
          <w:rFonts w:cstheme="minorHAnsi"/>
          <w:lang w:val="en-GB"/>
        </w:rPr>
        <w:t>ground trace</w:t>
      </w:r>
      <w:r w:rsidR="007B7ACE" w:rsidRPr="00C96904">
        <w:rPr>
          <w:rFonts w:cstheme="minorHAnsi"/>
          <w:lang w:val="en-GB"/>
        </w:rPr>
        <w:t>.</w:t>
      </w:r>
      <w:r w:rsidR="00A25CE2">
        <w:rPr>
          <w:rFonts w:cstheme="minorHAnsi"/>
          <w:lang w:val="en-GB"/>
        </w:rPr>
        <w:t xml:space="preserve"> At the moment, no EOP data is used.</w:t>
      </w:r>
    </w:p>
    <w:p w:rsidR="007B7ACE" w:rsidRPr="00C96904" w:rsidRDefault="001D4051" w:rsidP="009638D4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>The azimuth and elevation graph is drawn in a Topocentric Frame from a given user location</w:t>
      </w:r>
      <w:r w:rsidR="00DC3784" w:rsidRPr="00C96904">
        <w:rPr>
          <w:rFonts w:cstheme="minorHAnsi"/>
          <w:lang w:val="en-GB"/>
        </w:rPr>
        <w:t xml:space="preserve"> on Earth’s surface</w:t>
      </w:r>
      <w:r w:rsidRPr="00C96904">
        <w:rPr>
          <w:rFonts w:cstheme="minorHAnsi"/>
          <w:lang w:val="en-GB"/>
        </w:rPr>
        <w:t>.</w:t>
      </w:r>
      <w:r w:rsidR="006F16BF">
        <w:rPr>
          <w:rFonts w:cstheme="minorHAnsi"/>
          <w:lang w:val="en-GB"/>
        </w:rPr>
        <w:t xml:space="preserve"> This location is configurable in</w:t>
      </w:r>
      <w:r w:rsidR="009638D4">
        <w:rPr>
          <w:rFonts w:cstheme="minorHAnsi"/>
          <w:lang w:val="en-GB"/>
        </w:rPr>
        <w:t xml:space="preserve"> the simulation parameters file (parameters userLat, userLon and userAlt).</w:t>
      </w:r>
    </w:p>
    <w:p w:rsidR="007B7ACE" w:rsidRPr="00C96904" w:rsidRDefault="007B7ACE" w:rsidP="00DC3784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For the orbit propagation, </w:t>
      </w:r>
      <w:del w:id="304" w:author="Rami Houdroge" w:date="2015-10-15T09:37:00Z">
        <w:r w:rsidRPr="00C96904" w:rsidDel="00C15F3D">
          <w:rPr>
            <w:rFonts w:cstheme="minorHAnsi"/>
            <w:lang w:val="en-GB"/>
          </w:rPr>
          <w:delText xml:space="preserve">the </w:delText>
        </w:r>
      </w:del>
      <w:del w:id="305" w:author="Rami Houdroge" w:date="2015-02-06T23:22:00Z">
        <w:r w:rsidRPr="00C96904" w:rsidDel="009B470D">
          <w:rPr>
            <w:rFonts w:cstheme="minorHAnsi"/>
            <w:lang w:val="en-GB"/>
          </w:rPr>
          <w:delText>Earth Mean of Equator 2000</w:delText>
        </w:r>
      </w:del>
      <w:ins w:id="306" w:author="Rami Houdroge" w:date="2015-02-06T23:22:00Z">
        <w:r w:rsidR="009B470D">
          <w:rPr>
            <w:rFonts w:cstheme="minorHAnsi"/>
            <w:lang w:val="en-GB"/>
          </w:rPr>
          <w:t>EME2000</w:t>
        </w:r>
      </w:ins>
      <w:r w:rsidRPr="00C96904">
        <w:rPr>
          <w:rFonts w:cstheme="minorHAnsi"/>
          <w:lang w:val="en-GB"/>
        </w:rPr>
        <w:t xml:space="preserve"> is </w:t>
      </w:r>
      <w:ins w:id="307" w:author="Rami Houdroge" w:date="2015-02-06T23:22:00Z">
        <w:r w:rsidR="009B470D">
          <w:rPr>
            <w:rFonts w:cstheme="minorHAnsi"/>
            <w:lang w:val="en-GB"/>
          </w:rPr>
          <w:t xml:space="preserve">also </w:t>
        </w:r>
      </w:ins>
      <w:r w:rsidRPr="00C96904">
        <w:rPr>
          <w:rFonts w:cstheme="minorHAnsi"/>
          <w:lang w:val="en-GB"/>
        </w:rPr>
        <w:t>used.</w:t>
      </w:r>
      <w:r w:rsidR="00DC3784" w:rsidRPr="00C96904">
        <w:rPr>
          <w:rFonts w:cstheme="minorHAnsi"/>
          <w:lang w:val="en-GB"/>
        </w:rPr>
        <w:t xml:space="preserve"> It is also the frame</w:t>
      </w:r>
      <w:r w:rsidR="00B77EFC" w:rsidRPr="00C96904">
        <w:rPr>
          <w:rFonts w:cstheme="minorHAnsi"/>
          <w:lang w:val="en-GB"/>
        </w:rPr>
        <w:t>, amongst others,</w:t>
      </w:r>
      <w:r w:rsidR="00DC3784" w:rsidRPr="00C96904">
        <w:rPr>
          <w:rFonts w:cstheme="minorHAnsi"/>
          <w:lang w:val="en-GB"/>
        </w:rPr>
        <w:t xml:space="preserve"> in which the ISS ephemeris is given by NASA.</w:t>
      </w:r>
    </w:p>
    <w:p w:rsidR="007B7ACE" w:rsidRPr="00C96904" w:rsidRDefault="007B7ACE" w:rsidP="001F0794">
      <w:pPr>
        <w:jc w:val="both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t xml:space="preserve">Transformations from </w:t>
      </w:r>
      <w:r w:rsidR="009929B8" w:rsidRPr="00C96904">
        <w:rPr>
          <w:rFonts w:cstheme="minorHAnsi"/>
          <w:lang w:val="en-GB"/>
        </w:rPr>
        <w:t>one</w:t>
      </w:r>
      <w:r w:rsidRPr="00C96904">
        <w:rPr>
          <w:rFonts w:cstheme="minorHAnsi"/>
          <w:lang w:val="en-GB"/>
        </w:rPr>
        <w:t xml:space="preserve"> </w:t>
      </w:r>
      <w:r w:rsidR="001F0794">
        <w:rPr>
          <w:rFonts w:cstheme="minorHAnsi"/>
          <w:lang w:val="en-GB"/>
        </w:rPr>
        <w:t xml:space="preserve">frame </w:t>
      </w:r>
      <w:r w:rsidRPr="00C96904">
        <w:rPr>
          <w:rFonts w:cstheme="minorHAnsi"/>
          <w:lang w:val="en-GB"/>
        </w:rPr>
        <w:t>to another are handled internally by Orekit</w:t>
      </w:r>
      <w:ins w:id="308" w:author="Rami Houdroge" w:date="2015-10-15T09:37:00Z">
        <w:r w:rsidR="004A1814">
          <w:rPr>
            <w:rFonts w:cstheme="minorHAnsi"/>
            <w:lang w:val="en-GB"/>
          </w:rPr>
          <w:t xml:space="preserve"> and use the IERS </w:t>
        </w:r>
      </w:ins>
      <w:ins w:id="309" w:author="Rami Houdroge" w:date="2015-10-15T09:39:00Z">
        <w:r w:rsidR="00651894">
          <w:rPr>
            <w:rFonts w:cstheme="minorHAnsi"/>
            <w:lang w:val="en-GB"/>
          </w:rPr>
          <w:t xml:space="preserve">2010 </w:t>
        </w:r>
      </w:ins>
      <w:ins w:id="310" w:author="Rami Houdroge" w:date="2015-10-15T09:37:00Z">
        <w:r w:rsidR="004A1814">
          <w:rPr>
            <w:rFonts w:cstheme="minorHAnsi"/>
            <w:lang w:val="en-GB"/>
          </w:rPr>
          <w:t>Conventions</w:t>
        </w:r>
      </w:ins>
      <w:ins w:id="311" w:author="Rami Houdroge" w:date="2015-10-15T09:39:00Z">
        <w:r w:rsidR="004A1814">
          <w:rPr>
            <w:rFonts w:cstheme="minorHAnsi"/>
            <w:lang w:val="en-GB"/>
          </w:rPr>
          <w:t xml:space="preserve"> </w:t>
        </w:r>
        <w:r w:rsidR="00054E8E">
          <w:rPr>
            <w:rFonts w:cstheme="minorHAnsi"/>
            <w:lang w:val="en-GB"/>
          </w:rPr>
          <w:fldChar w:fldCharType="begin"/>
        </w:r>
        <w:r w:rsidR="00054E8E">
          <w:rPr>
            <w:rFonts w:cstheme="minorHAnsi"/>
            <w:lang w:val="en-GB"/>
          </w:rPr>
          <w:instrText xml:space="preserve"> REF _Ref432665298 \r \h </w:instrText>
        </w:r>
        <w:r w:rsidR="00054E8E">
          <w:rPr>
            <w:rFonts w:cstheme="minorHAnsi"/>
            <w:lang w:val="en-GB"/>
          </w:rPr>
        </w:r>
      </w:ins>
      <w:r w:rsidR="00054E8E">
        <w:rPr>
          <w:rFonts w:cstheme="minorHAnsi"/>
          <w:lang w:val="en-GB"/>
        </w:rPr>
        <w:fldChar w:fldCharType="separate"/>
      </w:r>
      <w:ins w:id="312" w:author="Rami Houdroge" w:date="2015-10-15T09:39:00Z">
        <w:r w:rsidR="00054E8E">
          <w:rPr>
            <w:rFonts w:cstheme="minorHAnsi"/>
            <w:lang w:val="en-GB"/>
          </w:rPr>
          <w:t>[R9]</w:t>
        </w:r>
        <w:r w:rsidR="00054E8E">
          <w:rPr>
            <w:rFonts w:cstheme="minorHAnsi"/>
            <w:lang w:val="en-GB"/>
          </w:rPr>
          <w:fldChar w:fldCharType="end"/>
        </w:r>
      </w:ins>
      <w:ins w:id="313" w:author="Rami Houdroge" w:date="2015-10-15T09:37:00Z">
        <w:r w:rsidR="004A1814">
          <w:rPr>
            <w:rFonts w:cstheme="minorHAnsi"/>
            <w:lang w:val="en-GB"/>
          </w:rPr>
          <w:t>.</w:t>
        </w:r>
      </w:ins>
      <w:del w:id="314" w:author="Rami Houdroge" w:date="2015-10-15T09:37:00Z">
        <w:r w:rsidR="001E57EA" w:rsidRPr="00C96904" w:rsidDel="004A1814">
          <w:rPr>
            <w:rFonts w:cstheme="minorHAnsi"/>
            <w:lang w:val="en-GB"/>
          </w:rPr>
          <w:delText>.</w:delText>
        </w:r>
      </w:del>
    </w:p>
    <w:p w:rsidR="00D11A1D" w:rsidRPr="00C96904" w:rsidRDefault="00D11A1D" w:rsidP="007B7ACE">
      <w:pPr>
        <w:ind w:left="2190"/>
        <w:rPr>
          <w:rFonts w:cstheme="minorHAnsi"/>
          <w:lang w:val="en-GB"/>
        </w:rPr>
      </w:pPr>
      <w:r w:rsidRPr="00C96904">
        <w:rPr>
          <w:rFonts w:cstheme="minorHAnsi"/>
          <w:lang w:val="en-GB"/>
        </w:rPr>
        <w:br w:type="page"/>
      </w:r>
    </w:p>
    <w:p w:rsidR="00D11A1D" w:rsidRPr="00C96904" w:rsidRDefault="00D11A1D" w:rsidP="00C2643C">
      <w:pPr>
        <w:rPr>
          <w:rFonts w:cstheme="minorHAnsi"/>
          <w:lang w:val="en-GB"/>
        </w:rPr>
      </w:pPr>
    </w:p>
    <w:p w:rsidR="00D31937" w:rsidRDefault="00D31937" w:rsidP="00D31937">
      <w:pPr>
        <w:pStyle w:val="Heading2"/>
      </w:pPr>
      <w:bookmarkStart w:id="315" w:name="_Toc373267377"/>
      <w:bookmarkStart w:id="316" w:name="_Ref361863101"/>
      <w:r>
        <w:t>Footprint Computation</w:t>
      </w:r>
      <w:bookmarkEnd w:id="315"/>
    </w:p>
    <w:p w:rsidR="00D31937" w:rsidRDefault="00D31937" w:rsidP="00232C8A">
      <w:pPr>
        <w:rPr>
          <w:lang w:val="en-GB"/>
        </w:rPr>
      </w:pPr>
      <w:r>
        <w:rPr>
          <w:lang w:val="en-GB"/>
        </w:rPr>
        <w:t>The footprint formula used is straightforward and assumes Earth is spherical. The angle between the edge of the footprint and the ISS is given by</w:t>
      </w:r>
    </w:p>
    <w:p w:rsidR="00D31937" w:rsidRPr="00D31937" w:rsidRDefault="00D31937" w:rsidP="00241AB1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β=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+h</m:t>
                      </m:r>
                    </m:den>
                  </m:f>
                </m:e>
              </m:d>
            </m:e>
          </m:func>
        </m:oMath>
      </m:oMathPara>
    </w:p>
    <w:p w:rsidR="00D31937" w:rsidRDefault="00232C8A" w:rsidP="00241AB1">
      <w:pPr>
        <w:jc w:val="both"/>
        <w:rPr>
          <w:lang w:val="en-GB"/>
        </w:rPr>
      </w:pPr>
      <w:r>
        <w:rPr>
          <w:lang w:val="en-GB"/>
        </w:rPr>
        <w:t xml:space="preserve">Where </w:t>
      </w:r>
      <w:r w:rsidRPr="00223786">
        <w:rPr>
          <w:i/>
          <w:iCs/>
          <w:lang w:val="en-GB"/>
        </w:rPr>
        <w:t>a</w:t>
      </w:r>
      <w:r w:rsidRPr="00223786">
        <w:rPr>
          <w:i/>
          <w:iCs/>
          <w:vertAlign w:val="subscript"/>
          <w:lang w:val="en-GB"/>
        </w:rPr>
        <w:t>e</w:t>
      </w:r>
      <w:r>
        <w:rPr>
          <w:lang w:val="en-GB"/>
        </w:rPr>
        <w:t xml:space="preserve"> is the equatorial radius of Earth and </w:t>
      </w:r>
      <w:r w:rsidR="00241AB1">
        <w:rPr>
          <w:i/>
          <w:iCs/>
          <w:lang w:val="en-GB"/>
        </w:rPr>
        <w:t xml:space="preserve">h </w:t>
      </w:r>
      <w:r>
        <w:rPr>
          <w:lang w:val="en-GB"/>
        </w:rPr>
        <w:t xml:space="preserve">is the </w:t>
      </w:r>
      <w:r w:rsidR="00241AB1">
        <w:rPr>
          <w:lang w:val="en-GB"/>
        </w:rPr>
        <w:t>altitude of the ISS</w:t>
      </w:r>
      <w:r>
        <w:rPr>
          <w:lang w:val="en-GB"/>
        </w:rPr>
        <w:t xml:space="preserve">. </w:t>
      </w:r>
      <w:r w:rsidR="00D31937">
        <w:rPr>
          <w:lang w:val="en-GB"/>
        </w:rPr>
        <w:t xml:space="preserve">This translates as a list of longitudes </w:t>
      </w:r>
      <w:r>
        <w:rPr>
          <w:lang w:val="en-GB"/>
        </w:rPr>
        <w:t xml:space="preserve">and latitudes </w:t>
      </w:r>
      <w:r w:rsidR="00D31937">
        <w:rPr>
          <w:lang w:val="en-GB"/>
        </w:rPr>
        <w:t>generated</w:t>
      </w:r>
      <w:r w:rsidR="000012DF">
        <w:rPr>
          <w:lang w:val="en-GB"/>
        </w:rPr>
        <w:t xml:space="preserve">, for each </w:t>
      </w:r>
      <w:r w:rsidR="000012DF">
        <w:rPr>
          <w:i/>
          <w:iCs/>
          <w:lang w:val="en-GB"/>
        </w:rPr>
        <w:t>k=</w:t>
      </w:r>
      <w:r w:rsidR="000012DF" w:rsidRPr="000012DF">
        <w:rPr>
          <w:i/>
          <w:iCs/>
          <w:lang w:val="en-GB"/>
        </w:rPr>
        <w:t>1…n</w:t>
      </w:r>
      <w:r w:rsidR="000012DF">
        <w:rPr>
          <w:lang w:val="en-GB"/>
        </w:rPr>
        <w:t xml:space="preserve">, </w:t>
      </w:r>
      <w:r w:rsidR="00D31937">
        <w:rPr>
          <w:lang w:val="en-GB"/>
        </w:rPr>
        <w:t>as per:</w:t>
      </w:r>
    </w:p>
    <w:p w:rsidR="00D31937" w:rsidRPr="00D31937" w:rsidRDefault="002E3F87" w:rsidP="00D31937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λ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λ</m:t>
              </m:r>
            </m:e>
            <m:sub>
              <m:r>
                <w:rPr>
                  <w:rFonts w:ascii="Cambria Math" w:hAnsi="Cambria Math"/>
                  <w:lang w:val="en-GB"/>
                </w:rPr>
                <m:t>ISS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+β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2kπ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</m:e>
          </m:func>
        </m:oMath>
      </m:oMathPara>
    </w:p>
    <w:p w:rsidR="00D31937" w:rsidRPr="00D31937" w:rsidRDefault="002E3F87" w:rsidP="00D31937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lang w:val="en-GB"/>
                </w:rPr>
                <m:t>ISS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t</m:t>
              </m:r>
            </m:e>
          </m:d>
          <m:r>
            <w:rPr>
              <w:rFonts w:ascii="Cambria Math" w:hAnsi="Cambria Math"/>
              <w:lang w:val="en-GB"/>
            </w:rPr>
            <m:t>+β</m:t>
          </m:r>
          <m:func>
            <m:funcPr>
              <m:ctrlPr>
                <w:rPr>
                  <w:rFonts w:ascii="Cambria Math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2kπ</m:t>
                  </m:r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den>
              </m:f>
            </m:e>
          </m:func>
        </m:oMath>
      </m:oMathPara>
    </w:p>
    <w:p w:rsidR="00D31937" w:rsidRPr="00D31937" w:rsidRDefault="00D31937" w:rsidP="00E72E67">
      <w:pPr>
        <w:jc w:val="both"/>
        <w:rPr>
          <w:lang w:val="en-GB"/>
        </w:rPr>
      </w:pPr>
      <w:r>
        <w:rPr>
          <w:lang w:val="en-GB"/>
        </w:rPr>
        <w:t xml:space="preserve">The factor n is the number of dots that approximate the circular footprint, and corresponds to </w:t>
      </w:r>
      <w:r w:rsidR="00E72E67">
        <w:rPr>
          <w:lang w:val="en-GB"/>
        </w:rPr>
        <w:t>the parameter footPrint in simulation_parameters</w:t>
      </w:r>
      <w:r>
        <w:rPr>
          <w:lang w:val="en-GB"/>
        </w:rPr>
        <w:t>.</w:t>
      </w:r>
    </w:p>
    <w:p w:rsidR="005D5B00" w:rsidRDefault="005D5B00" w:rsidP="00AF11A6">
      <w:pPr>
        <w:pStyle w:val="Heading1"/>
        <w:rPr>
          <w:rFonts w:asciiTheme="minorHAnsi" w:hAnsiTheme="minorHAnsi" w:cstheme="minorHAnsi"/>
        </w:rPr>
      </w:pPr>
      <w:bookmarkStart w:id="317" w:name="_Toc373267378"/>
      <w:r w:rsidRPr="00C96904">
        <w:rPr>
          <w:rFonts w:asciiTheme="minorHAnsi" w:hAnsiTheme="minorHAnsi" w:cstheme="minorHAnsi"/>
        </w:rPr>
        <w:t>Prediction Accuracy</w:t>
      </w:r>
      <w:bookmarkEnd w:id="317"/>
    </w:p>
    <w:p w:rsidR="00EC1F2F" w:rsidRDefault="00EC1F2F" w:rsidP="005D5B00">
      <w:pPr>
        <w:pStyle w:val="Heading2"/>
        <w:rPr>
          <w:ins w:id="318" w:author="Rami Houdroge" w:date="2014-10-10T22:35:00Z"/>
        </w:rPr>
      </w:pPr>
      <w:bookmarkStart w:id="319" w:name="_Toc373267379"/>
      <w:bookmarkEnd w:id="316"/>
      <w:ins w:id="320" w:author="Rami Houdroge" w:date="2014-10-10T22:35:00Z">
        <w:r>
          <w:t>Configuration</w:t>
        </w:r>
      </w:ins>
    </w:p>
    <w:p w:rsidR="00000000" w:rsidRDefault="00EC1F2F">
      <w:pPr>
        <w:rPr>
          <w:ins w:id="321" w:author="Rami Houdroge" w:date="2014-10-10T22:37:00Z"/>
          <w:rFonts w:cstheme="minorHAnsi"/>
        </w:rPr>
        <w:pPrChange w:id="322" w:author="Rami Houdroge" w:date="2014-10-10T22:35:00Z">
          <w:pPr>
            <w:pStyle w:val="Heading2"/>
          </w:pPr>
        </w:pPrChange>
      </w:pPr>
      <w:ins w:id="323" w:author="Rami Houdroge" w:date="2014-10-10T22:35:00Z">
        <w:r>
          <w:rPr>
            <w:lang w:val="en-GB"/>
          </w:rPr>
          <w:t>Unless otherwise</w:t>
        </w:r>
      </w:ins>
      <w:ins w:id="324" w:author="Rami Houdroge" w:date="2015-10-12T10:05:00Z">
        <w:r w:rsidR="001E4C88">
          <w:rPr>
            <w:lang w:val="en-GB"/>
          </w:rPr>
          <w:t xml:space="preserve"> stated</w:t>
        </w:r>
      </w:ins>
      <w:ins w:id="325" w:author="Rami Houdroge" w:date="2014-10-10T22:35:00Z">
        <w:r>
          <w:rPr>
            <w:lang w:val="en-GB"/>
          </w:rPr>
          <w:t xml:space="preserve">, </w:t>
        </w:r>
      </w:ins>
      <w:ins w:id="326" w:author="Rami Houdroge" w:date="2014-10-10T22:36:00Z">
        <w:r>
          <w:rPr>
            <w:lang w:val="en-GB"/>
          </w:rPr>
          <w:t xml:space="preserve">all tests are completed with </w:t>
        </w:r>
        <w:r>
          <w:rPr>
            <w:rFonts w:cstheme="minorHAnsi"/>
            <w:lang w:val="en-GB"/>
          </w:rPr>
          <w:t>a</w:t>
        </w:r>
      </w:ins>
      <w:ins w:id="327" w:author="Rami Houdroge" w:date="2014-10-10T22:37:00Z">
        <w:r>
          <w:rPr>
            <w:rFonts w:cstheme="minorHAnsi"/>
            <w:lang w:val="en-GB"/>
          </w:rPr>
          <w:t>n</w:t>
        </w:r>
      </w:ins>
      <w:ins w:id="328" w:author="Rami Houdroge" w:date="2014-10-10T22:36:00Z">
        <w:r>
          <w:rPr>
            <w:rFonts w:cstheme="minorHAnsi"/>
            <w:lang w:val="en-GB"/>
          </w:rPr>
          <w:t xml:space="preserve"> Intel Core i3 2100 3.10 GHz processor and 4.00 GB PC10600 DDR3.</w:t>
        </w:r>
      </w:ins>
    </w:p>
    <w:p w:rsidR="00000000" w:rsidRDefault="00EC1F2F">
      <w:pPr>
        <w:rPr>
          <w:ins w:id="329" w:author="Rami Houdroge" w:date="2014-10-10T22:35:00Z"/>
        </w:rPr>
        <w:pPrChange w:id="330" w:author="Rami Houdroge" w:date="2014-10-10T22:35:00Z">
          <w:pPr>
            <w:pStyle w:val="Heading2"/>
          </w:pPr>
        </w:pPrChange>
      </w:pPr>
      <w:ins w:id="331" w:author="Rami Houdroge" w:date="2014-10-10T22:37:00Z">
        <w:r>
          <w:rPr>
            <w:lang w:val="en-GB"/>
          </w:rPr>
          <w:t xml:space="preserve">The </w:t>
        </w:r>
      </w:ins>
      <w:ins w:id="332" w:author="Rami Houdroge" w:date="2014-10-10T22:38:00Z">
        <w:r w:rsidR="00B650D6">
          <w:rPr>
            <w:lang w:val="en-GB"/>
          </w:rPr>
          <w:t xml:space="preserve">test consists of the </w:t>
        </w:r>
        <w:r w:rsidR="002E3F87" w:rsidRPr="002E3F87">
          <w:rPr>
            <w:i/>
            <w:lang w:val="en-GB"/>
            <w:rPrChange w:id="333" w:author="Rami Houdroge" w:date="2014-10-10T22:38:00Z">
              <w:rPr>
                <w:smallCaps w:val="0"/>
              </w:rPr>
            </w:rPrChange>
          </w:rPr>
          <w:t>run.m</w:t>
        </w:r>
        <w:r w:rsidR="00B650D6">
          <w:rPr>
            <w:lang w:val="en-GB"/>
          </w:rPr>
          <w:t xml:space="preserve"> script that can be found in the test folder.</w:t>
        </w:r>
      </w:ins>
    </w:p>
    <w:p w:rsidR="007D61C5" w:rsidRPr="00C96904" w:rsidRDefault="007D61C5" w:rsidP="007D61C5">
      <w:pPr>
        <w:pStyle w:val="Heading2"/>
        <w:rPr>
          <w:ins w:id="334" w:author="Rami Houdroge" w:date="2015-10-15T09:36:00Z"/>
        </w:rPr>
      </w:pPr>
      <w:ins w:id="335" w:author="Rami Houdroge" w:date="2015-10-15T09:36:00Z">
        <w:r>
          <w:t>Values for V2.0</w:t>
        </w:r>
      </w:ins>
    </w:p>
    <w:p w:rsidR="007D61C5" w:rsidRPr="007D61C5" w:rsidRDefault="007D61C5" w:rsidP="007D61C5">
      <w:pPr>
        <w:jc w:val="both"/>
        <w:rPr>
          <w:ins w:id="336" w:author="Rami Houdroge" w:date="2015-10-15T09:36:00Z"/>
          <w:rFonts w:cstheme="minorHAnsi"/>
          <w:highlight w:val="yellow"/>
          <w:lang w:val="en-GB"/>
          <w:rPrChange w:id="337" w:author="Rami Houdroge" w:date="2015-10-15T09:36:00Z">
            <w:rPr>
              <w:ins w:id="338" w:author="Rami Houdroge" w:date="2015-10-15T09:36:00Z"/>
              <w:rFonts w:cstheme="minorHAnsi"/>
              <w:lang w:val="en-GB"/>
            </w:rPr>
          </w:rPrChange>
        </w:rPr>
      </w:pPr>
      <w:ins w:id="339" w:author="Rami Houdroge" w:date="2015-10-15T09:36:00Z">
        <w:r w:rsidRPr="007D61C5">
          <w:rPr>
            <w:rFonts w:cstheme="minorHAnsi"/>
            <w:highlight w:val="yellow"/>
            <w:lang w:val="en-GB"/>
            <w:rPrChange w:id="340" w:author="Rami Houdroge" w:date="2015-10-15T09:36:00Z">
              <w:rPr>
                <w:rFonts w:cstheme="minorHAnsi"/>
                <w:lang w:val="en-GB"/>
              </w:rPr>
            </w:rPrChange>
          </w:rPr>
          <w:t>Using the same dynamic model as for V1.0.0, the test run shows a significant degradation of the prediction accuracy after 24h. The position error is more than 8 km.</w:t>
        </w:r>
      </w:ins>
    </w:p>
    <w:p w:rsidR="007D61C5" w:rsidRPr="007D61C5" w:rsidRDefault="007D61C5" w:rsidP="007D61C5">
      <w:pPr>
        <w:jc w:val="both"/>
        <w:rPr>
          <w:ins w:id="341" w:author="Rami Houdroge" w:date="2015-10-15T09:36:00Z"/>
          <w:rFonts w:cstheme="minorHAnsi"/>
          <w:lang w:val="en-GB"/>
          <w:rPrChange w:id="342" w:author="Rami Houdroge" w:date="2015-10-15T09:36:00Z">
            <w:rPr>
              <w:ins w:id="343" w:author="Rami Houdroge" w:date="2015-10-15T09:36:00Z"/>
            </w:rPr>
          </w:rPrChange>
        </w:rPr>
        <w:pPrChange w:id="344" w:author="Rami Houdroge" w:date="2015-10-15T09:36:00Z">
          <w:pPr>
            <w:pStyle w:val="Heading2"/>
          </w:pPr>
        </w:pPrChange>
      </w:pPr>
      <w:ins w:id="345" w:author="Rami Houdroge" w:date="2015-10-15T09:36:00Z">
        <w:r w:rsidRPr="007D61C5">
          <w:rPr>
            <w:rFonts w:cstheme="minorHAnsi"/>
            <w:highlight w:val="yellow"/>
            <w:lang w:val="en-GB"/>
            <w:rPrChange w:id="346" w:author="Rami Houdroge" w:date="2015-10-15T09:36:00Z">
              <w:rPr>
                <w:rFonts w:cstheme="minorHAnsi"/>
              </w:rPr>
            </w:rPrChange>
          </w:rPr>
          <w:t xml:space="preserve">The run results can be found in the file titled </w:t>
        </w:r>
        <w:r w:rsidRPr="007D61C5">
          <w:rPr>
            <w:rFonts w:cstheme="minorHAnsi"/>
            <w:i/>
            <w:highlight w:val="yellow"/>
            <w:lang w:val="en-GB"/>
            <w:rPrChange w:id="347" w:author="Rami Houdroge" w:date="2015-10-15T09:36:00Z">
              <w:rPr>
                <w:rFonts w:cstheme="minorHAnsi"/>
                <w:i/>
              </w:rPr>
            </w:rPrChange>
          </w:rPr>
          <w:t>17072013.txt</w:t>
        </w:r>
        <w:r w:rsidRPr="007D61C5">
          <w:rPr>
            <w:rFonts w:cstheme="minorHAnsi"/>
            <w:highlight w:val="yellow"/>
            <w:lang w:val="en-GB"/>
            <w:rPrChange w:id="348" w:author="Rami Houdroge" w:date="2015-10-15T09:36:00Z">
              <w:rPr>
                <w:rFonts w:cstheme="minorHAnsi"/>
              </w:rPr>
            </w:rPrChange>
          </w:rPr>
          <w:t xml:space="preserve"> in the test folder.</w:t>
        </w:r>
      </w:ins>
    </w:p>
    <w:p w:rsidR="000E0BA6" w:rsidRPr="00C96904" w:rsidRDefault="00721976" w:rsidP="005D5B00">
      <w:pPr>
        <w:pStyle w:val="Heading2"/>
      </w:pPr>
      <w:r>
        <w:t>Values for V1.0.0</w:t>
      </w:r>
      <w:bookmarkEnd w:id="319"/>
    </w:p>
    <w:p w:rsidR="000A71C2" w:rsidRDefault="00EC1F2F" w:rsidP="002F07A7">
      <w:pPr>
        <w:jc w:val="both"/>
        <w:rPr>
          <w:ins w:id="349" w:author="Rami Houdroge" w:date="2014-10-10T22:35:00Z"/>
          <w:rFonts w:cstheme="minorHAnsi"/>
          <w:lang w:val="en-GB"/>
        </w:rPr>
      </w:pPr>
      <w:ins w:id="350" w:author="Rami Houdroge" w:date="2014-10-10T22:36:00Z">
        <w:r>
          <w:rPr>
            <w:rFonts w:cstheme="minorHAnsi"/>
            <w:lang w:val="en-GB"/>
          </w:rPr>
          <w:t>At V1.0.0 release, in October 2013</w:t>
        </w:r>
      </w:ins>
      <w:ins w:id="351" w:author="Rami Houdroge" w:date="2014-10-10T22:34:00Z">
        <w:r>
          <w:rPr>
            <w:rFonts w:cstheme="minorHAnsi"/>
            <w:lang w:val="en-GB"/>
          </w:rPr>
          <w:t xml:space="preserve">, </w:t>
        </w:r>
      </w:ins>
      <w:del w:id="352" w:author="Rami Houdroge" w:date="2014-10-10T22:35:00Z">
        <w:r w:rsidR="002F07A7" w:rsidDel="00EC1F2F">
          <w:rPr>
            <w:rFonts w:cstheme="minorHAnsi"/>
            <w:lang w:val="en-GB"/>
          </w:rPr>
          <w:delText xml:space="preserve">Given the dynamic model described in </w:delText>
        </w:r>
        <w:r w:rsidR="002E3F87" w:rsidDel="00EC1F2F">
          <w:rPr>
            <w:rFonts w:cstheme="minorHAnsi"/>
            <w:lang w:val="en-GB"/>
          </w:rPr>
          <w:fldChar w:fldCharType="begin"/>
        </w:r>
        <w:r w:rsidR="002F07A7" w:rsidDel="00EC1F2F">
          <w:rPr>
            <w:rFonts w:cstheme="minorHAnsi"/>
            <w:lang w:val="en-GB"/>
          </w:rPr>
          <w:delInstrText xml:space="preserve"> REF _Ref361864048 \r \h </w:delInstrText>
        </w:r>
        <w:r w:rsidR="002E3F87" w:rsidDel="00EC1F2F">
          <w:rPr>
            <w:rFonts w:cstheme="minorHAnsi"/>
            <w:lang w:val="en-GB"/>
          </w:rPr>
        </w:r>
        <w:r w:rsidR="002E3F87" w:rsidDel="00EC1F2F">
          <w:rPr>
            <w:rFonts w:cstheme="minorHAnsi"/>
            <w:lang w:val="en-GB"/>
          </w:rPr>
          <w:fldChar w:fldCharType="separate"/>
        </w:r>
        <w:r w:rsidR="002F07A7" w:rsidDel="00EC1F2F">
          <w:rPr>
            <w:rFonts w:cstheme="minorHAnsi"/>
            <w:cs/>
            <w:lang w:val="en-GB"/>
          </w:rPr>
          <w:delText>‎</w:delText>
        </w:r>
        <w:r w:rsidR="002F07A7" w:rsidDel="00EC1F2F">
          <w:rPr>
            <w:rFonts w:ascii="Calibri" w:cstheme="minorHAnsi"/>
            <w:cs/>
            <w:lang w:val="en-GB"/>
          </w:rPr>
          <w:delText>§</w:delText>
        </w:r>
        <w:r w:rsidR="002F07A7" w:rsidDel="00EC1F2F">
          <w:rPr>
            <w:rFonts w:cstheme="minorHAnsi"/>
            <w:lang w:val="en-GB"/>
          </w:rPr>
          <w:delText>3.1</w:delText>
        </w:r>
        <w:r w:rsidR="002E3F87" w:rsidDel="00EC1F2F">
          <w:rPr>
            <w:rFonts w:cstheme="minorHAnsi"/>
            <w:lang w:val="en-GB"/>
          </w:rPr>
          <w:fldChar w:fldCharType="end"/>
        </w:r>
        <w:r w:rsidR="002F07A7" w:rsidDel="00EC1F2F">
          <w:rPr>
            <w:rFonts w:cstheme="minorHAnsi"/>
            <w:lang w:val="en-GB"/>
          </w:rPr>
          <w:delText xml:space="preserve">, </w:delText>
        </w:r>
      </w:del>
      <w:r w:rsidR="002F07A7">
        <w:rPr>
          <w:rFonts w:cstheme="minorHAnsi"/>
          <w:lang w:val="en-GB"/>
        </w:rPr>
        <w:t>a propagation error of about 5 km and 5 m.s</w:t>
      </w:r>
      <w:r w:rsidR="002F07A7" w:rsidRPr="002F07A7">
        <w:rPr>
          <w:rFonts w:cstheme="minorHAnsi"/>
          <w:vertAlign w:val="superscript"/>
          <w:lang w:val="en-GB"/>
        </w:rPr>
        <w:t>-1</w:t>
      </w:r>
      <w:r w:rsidR="002F07A7">
        <w:rPr>
          <w:rFonts w:cstheme="minorHAnsi"/>
          <w:lang w:val="en-GB"/>
        </w:rPr>
        <w:t xml:space="preserve"> after 24 hours </w:t>
      </w:r>
      <w:del w:id="353" w:author="Rami Houdroge" w:date="2014-10-10T22:35:00Z">
        <w:r w:rsidR="002F07A7" w:rsidDel="00EC1F2F">
          <w:rPr>
            <w:rFonts w:cstheme="minorHAnsi"/>
            <w:lang w:val="en-GB"/>
          </w:rPr>
          <w:delText xml:space="preserve">can be </w:delText>
        </w:r>
      </w:del>
      <w:ins w:id="354" w:author="Rami Houdroge" w:date="2014-10-10T22:36:00Z">
        <w:r>
          <w:rPr>
            <w:rFonts w:cstheme="minorHAnsi"/>
            <w:lang w:val="en-GB"/>
          </w:rPr>
          <w:t xml:space="preserve">could be </w:t>
        </w:r>
      </w:ins>
      <w:r w:rsidR="002F07A7">
        <w:rPr>
          <w:rFonts w:cstheme="minorHAnsi"/>
          <w:lang w:val="en-GB"/>
        </w:rPr>
        <w:t>expected.</w:t>
      </w:r>
    </w:p>
    <w:p w:rsidR="00EC1F2F" w:rsidRDefault="00EC1F2F" w:rsidP="002F07A7">
      <w:pPr>
        <w:jc w:val="both"/>
        <w:rPr>
          <w:rFonts w:cstheme="minorHAnsi"/>
          <w:lang w:val="en-GB"/>
        </w:rPr>
      </w:pPr>
      <w:ins w:id="355" w:author="Rami Houdroge" w:date="2014-10-10T22:35:00Z">
        <w:r>
          <w:rPr>
            <w:rFonts w:cstheme="minorHAnsi"/>
            <w:lang w:val="en-GB"/>
          </w:rPr>
          <w:t xml:space="preserve">The run results can be found in the file titled </w:t>
        </w:r>
        <w:r w:rsidR="002E3F87" w:rsidRPr="002E3F87">
          <w:rPr>
            <w:rFonts w:cstheme="minorHAnsi"/>
            <w:i/>
            <w:lang w:val="en-GB"/>
            <w:rPrChange w:id="356" w:author="Rami Houdroge" w:date="2014-10-10T22:38:00Z">
              <w:rPr>
                <w:rFonts w:cstheme="minorHAnsi"/>
                <w:lang w:val="en-GB"/>
              </w:rPr>
            </w:rPrChange>
          </w:rPr>
          <w:t>17072013.txt</w:t>
        </w:r>
        <w:r>
          <w:rPr>
            <w:rFonts w:cstheme="minorHAnsi"/>
            <w:lang w:val="en-GB"/>
          </w:rPr>
          <w:t xml:space="preserve"> in the test folder.</w:t>
        </w:r>
      </w:ins>
    </w:p>
    <w:p w:rsidR="002F07A7" w:rsidRPr="00C96904" w:rsidDel="00EC1F2F" w:rsidRDefault="002F07A7" w:rsidP="00A3608D">
      <w:pPr>
        <w:jc w:val="both"/>
        <w:rPr>
          <w:del w:id="357" w:author="Rami Houdroge" w:date="2014-10-10T22:36:00Z"/>
          <w:rFonts w:cstheme="minorHAnsi"/>
          <w:lang w:val="en-GB"/>
        </w:rPr>
      </w:pPr>
      <w:del w:id="358" w:author="Rami Houdroge" w:date="2014-10-10T22:34:00Z">
        <w:r w:rsidDel="00EC1F2F">
          <w:rPr>
            <w:rFonts w:cstheme="minorHAnsi"/>
            <w:lang w:val="en-GB"/>
          </w:rPr>
          <w:delText>The following is t</w:delText>
        </w:r>
      </w:del>
      <w:del w:id="359" w:author="Rami Houdroge" w:date="2014-10-10T22:36:00Z">
        <w:r w:rsidDel="00EC1F2F">
          <w:rPr>
            <w:rFonts w:cstheme="minorHAnsi"/>
            <w:lang w:val="en-GB"/>
          </w:rPr>
          <w:delText xml:space="preserve">he results of the test script run.m, on </w:delText>
        </w:r>
        <w:r w:rsidR="00A3608D" w:rsidDel="00EC1F2F">
          <w:rPr>
            <w:rFonts w:cstheme="minorHAnsi"/>
            <w:lang w:val="en-GB"/>
          </w:rPr>
          <w:delText xml:space="preserve">17/07/2013, </w:delText>
        </w:r>
      </w:del>
      <w:del w:id="360" w:author="Rami Houdroge" w:date="2014-10-10T22:35:00Z">
        <w:r w:rsidR="00A3608D" w:rsidDel="00EC1F2F">
          <w:rPr>
            <w:rFonts w:cstheme="minorHAnsi"/>
            <w:lang w:val="en-GB"/>
          </w:rPr>
          <w:delText>with a Intel Core i3 2100 3.10 GHz running</w:delText>
        </w:r>
        <w:r w:rsidR="006176E5" w:rsidDel="00EC1F2F">
          <w:rPr>
            <w:rFonts w:cstheme="minorHAnsi"/>
            <w:lang w:val="en-GB"/>
          </w:rPr>
          <w:delText xml:space="preserve"> with 4.00 GB</w:delText>
        </w:r>
        <w:r w:rsidR="00A3608D" w:rsidDel="00EC1F2F">
          <w:rPr>
            <w:rFonts w:cstheme="minorHAnsi"/>
            <w:lang w:val="en-GB"/>
          </w:rPr>
          <w:delText xml:space="preserve"> PC10600 DDR3</w:delText>
        </w:r>
      </w:del>
      <w:del w:id="361" w:author="Rami Houdroge" w:date="2014-10-10T22:34:00Z">
        <w:r w:rsidR="00A3608D" w:rsidDel="00EC1F2F">
          <w:rPr>
            <w:rFonts w:cstheme="minorHAnsi"/>
            <w:lang w:val="en-GB"/>
          </w:rPr>
          <w:delText>.</w:delText>
        </w:r>
      </w:del>
    </w:p>
    <w:p w:rsidR="00046A4B" w:rsidRPr="002E0F8C" w:rsidDel="00EC1F2F" w:rsidRDefault="00046A4B" w:rsidP="008F13A4">
      <w:pPr>
        <w:spacing w:after="0" w:line="240" w:lineRule="auto"/>
        <w:ind w:left="2880"/>
        <w:rPr>
          <w:del w:id="362" w:author="Rami Houdroge" w:date="2014-10-10T22:34:00Z"/>
          <w:rFonts w:cstheme="minorHAnsi"/>
          <w:b/>
          <w:bCs/>
          <w:lang w:val="en-GB"/>
        </w:rPr>
      </w:pPr>
      <w:del w:id="363" w:author="Rami Houdroge" w:date="2014-10-10T22:34:00Z">
        <w:r w:rsidRPr="002E0F8C" w:rsidDel="00EC1F2F">
          <w:rPr>
            <w:rFonts w:cstheme="minorHAnsi"/>
            <w:b/>
            <w:bCs/>
            <w:lang w:val="en-GB"/>
          </w:rPr>
          <w:delText>Run #1 : 2.12 s</w:delText>
        </w:r>
      </w:del>
    </w:p>
    <w:p w:rsidR="00046A4B" w:rsidRPr="00046A4B" w:rsidDel="00EC1F2F" w:rsidRDefault="00046A4B" w:rsidP="008F13A4">
      <w:pPr>
        <w:spacing w:after="0" w:line="240" w:lineRule="auto"/>
        <w:ind w:left="2880"/>
        <w:rPr>
          <w:del w:id="364" w:author="Rami Houdroge" w:date="2014-10-10T22:34:00Z"/>
          <w:rFonts w:cstheme="minorHAnsi"/>
          <w:lang w:val="en-GB"/>
        </w:rPr>
      </w:pPr>
      <w:del w:id="365" w:author="Rami Houdroge" w:date="2014-10-10T22:34:00Z">
        <w:r w:rsidRPr="00046A4B" w:rsidDel="00EC1F2F">
          <w:rPr>
            <w:rFonts w:cstheme="minorHAnsi"/>
            <w:lang w:val="en-GB"/>
          </w:rPr>
          <w:delText>Orbit bulletin dated 2013-07-17T12:00:00.000 UTC</w:delText>
        </w:r>
      </w:del>
    </w:p>
    <w:p w:rsidR="00046A4B" w:rsidRPr="00046A4B" w:rsidDel="00EC1F2F" w:rsidRDefault="00046A4B" w:rsidP="008F13A4">
      <w:pPr>
        <w:spacing w:after="120" w:line="240" w:lineRule="auto"/>
        <w:ind w:left="2880"/>
        <w:rPr>
          <w:del w:id="366" w:author="Rami Houdroge" w:date="2014-10-10T22:34:00Z"/>
          <w:rFonts w:cstheme="minorHAnsi"/>
          <w:lang w:val="en-GB"/>
        </w:rPr>
      </w:pPr>
      <w:del w:id="367" w:author="Rami Houdroge" w:date="2014-10-10T22:34:00Z">
        <w:r w:rsidRPr="00046A4B" w:rsidDel="00EC1F2F">
          <w:rPr>
            <w:rFonts w:cstheme="minorHAnsi"/>
            <w:lang w:val="en-GB"/>
          </w:rPr>
          <w:delText>Errors after 24h : 5.808891e+03 m and 6.528153e+00 m/s</w:delText>
        </w:r>
      </w:del>
    </w:p>
    <w:p w:rsidR="00046A4B" w:rsidRPr="002E0F8C" w:rsidDel="00EC1F2F" w:rsidRDefault="00046A4B" w:rsidP="008F13A4">
      <w:pPr>
        <w:spacing w:after="0" w:line="240" w:lineRule="auto"/>
        <w:ind w:left="2880"/>
        <w:rPr>
          <w:del w:id="368" w:author="Rami Houdroge" w:date="2014-10-10T22:34:00Z"/>
          <w:rFonts w:cstheme="minorHAnsi"/>
          <w:b/>
          <w:bCs/>
          <w:lang w:val="en-GB"/>
        </w:rPr>
      </w:pPr>
      <w:del w:id="369" w:author="Rami Houdroge" w:date="2014-10-10T22:34:00Z">
        <w:r w:rsidRPr="002E0F8C" w:rsidDel="00EC1F2F">
          <w:rPr>
            <w:rFonts w:cstheme="minorHAnsi"/>
            <w:b/>
            <w:bCs/>
            <w:lang w:val="en-GB"/>
          </w:rPr>
          <w:delText>Run #2 : 1.03 s</w:delText>
        </w:r>
      </w:del>
    </w:p>
    <w:p w:rsidR="00046A4B" w:rsidRPr="00046A4B" w:rsidDel="00EC1F2F" w:rsidRDefault="00046A4B" w:rsidP="008F13A4">
      <w:pPr>
        <w:spacing w:after="0" w:line="240" w:lineRule="auto"/>
        <w:ind w:left="2880"/>
        <w:rPr>
          <w:del w:id="370" w:author="Rami Houdroge" w:date="2014-10-10T22:34:00Z"/>
          <w:rFonts w:cstheme="minorHAnsi"/>
          <w:lang w:val="en-GB"/>
        </w:rPr>
      </w:pPr>
      <w:del w:id="371" w:author="Rami Houdroge" w:date="2014-10-10T22:34:00Z">
        <w:r w:rsidRPr="00046A4B" w:rsidDel="00EC1F2F">
          <w:rPr>
            <w:rFonts w:cstheme="minorHAnsi"/>
            <w:lang w:val="en-GB"/>
          </w:rPr>
          <w:delText>Orbit bulletin dated 2013-07-18T12:00:00.000 UTC</w:delText>
        </w:r>
      </w:del>
    </w:p>
    <w:p w:rsidR="00046A4B" w:rsidRPr="00046A4B" w:rsidDel="00EC1F2F" w:rsidRDefault="00046A4B" w:rsidP="008F13A4">
      <w:pPr>
        <w:spacing w:after="120" w:line="240" w:lineRule="auto"/>
        <w:ind w:left="2880"/>
        <w:rPr>
          <w:del w:id="372" w:author="Rami Houdroge" w:date="2014-10-10T22:34:00Z"/>
          <w:rFonts w:cstheme="minorHAnsi"/>
          <w:lang w:val="en-GB"/>
        </w:rPr>
      </w:pPr>
      <w:del w:id="373" w:author="Rami Houdroge" w:date="2014-10-10T22:34:00Z">
        <w:r w:rsidRPr="00046A4B" w:rsidDel="00EC1F2F">
          <w:rPr>
            <w:rFonts w:cstheme="minorHAnsi"/>
            <w:lang w:val="en-GB"/>
          </w:rPr>
          <w:delText>Errors after 24h : 6.659985e+03 m and 7.507886e+00 m/s</w:delText>
        </w:r>
      </w:del>
    </w:p>
    <w:p w:rsidR="00046A4B" w:rsidRPr="002E0F8C" w:rsidDel="00EC1F2F" w:rsidRDefault="00046A4B" w:rsidP="008F13A4">
      <w:pPr>
        <w:spacing w:after="0" w:line="240" w:lineRule="auto"/>
        <w:ind w:left="2880"/>
        <w:rPr>
          <w:del w:id="374" w:author="Rami Houdroge" w:date="2014-10-10T22:34:00Z"/>
          <w:rFonts w:cstheme="minorHAnsi"/>
          <w:b/>
          <w:bCs/>
          <w:lang w:val="en-GB"/>
        </w:rPr>
      </w:pPr>
      <w:del w:id="375" w:author="Rami Houdroge" w:date="2014-10-10T22:34:00Z">
        <w:r w:rsidRPr="002E0F8C" w:rsidDel="00EC1F2F">
          <w:rPr>
            <w:rFonts w:cstheme="minorHAnsi"/>
            <w:b/>
            <w:bCs/>
            <w:lang w:val="en-GB"/>
          </w:rPr>
          <w:delText>Run #3 : 0.94 s</w:delText>
        </w:r>
      </w:del>
    </w:p>
    <w:p w:rsidR="00046A4B" w:rsidRPr="00046A4B" w:rsidDel="00EC1F2F" w:rsidRDefault="00046A4B" w:rsidP="008F13A4">
      <w:pPr>
        <w:spacing w:after="0" w:line="240" w:lineRule="auto"/>
        <w:ind w:left="2880"/>
        <w:rPr>
          <w:del w:id="376" w:author="Rami Houdroge" w:date="2014-10-10T22:34:00Z"/>
          <w:rFonts w:cstheme="minorHAnsi"/>
          <w:lang w:val="en-GB"/>
        </w:rPr>
      </w:pPr>
      <w:del w:id="377" w:author="Rami Houdroge" w:date="2014-10-10T22:34:00Z">
        <w:r w:rsidRPr="00046A4B" w:rsidDel="00EC1F2F">
          <w:rPr>
            <w:rFonts w:cstheme="minorHAnsi"/>
            <w:lang w:val="en-GB"/>
          </w:rPr>
          <w:delText>Orbit bulletin dated 2013-07-19T12:00:00.000 UTC</w:delText>
        </w:r>
      </w:del>
    </w:p>
    <w:p w:rsidR="00046A4B" w:rsidRPr="00046A4B" w:rsidDel="00EC1F2F" w:rsidRDefault="00046A4B" w:rsidP="008F13A4">
      <w:pPr>
        <w:spacing w:after="120" w:line="240" w:lineRule="auto"/>
        <w:ind w:left="2880"/>
        <w:rPr>
          <w:del w:id="378" w:author="Rami Houdroge" w:date="2014-10-10T22:34:00Z"/>
          <w:rFonts w:cstheme="minorHAnsi"/>
          <w:lang w:val="en-GB"/>
        </w:rPr>
      </w:pPr>
      <w:del w:id="379" w:author="Rami Houdroge" w:date="2014-10-10T22:34:00Z">
        <w:r w:rsidRPr="00046A4B" w:rsidDel="00EC1F2F">
          <w:rPr>
            <w:rFonts w:cstheme="minorHAnsi"/>
            <w:lang w:val="en-GB"/>
          </w:rPr>
          <w:delText>Errors after 24h : 4.438110e+03 m and 5.013046e+00 m/s</w:delText>
        </w:r>
      </w:del>
    </w:p>
    <w:p w:rsidR="00046A4B" w:rsidRPr="002E0F8C" w:rsidDel="00EC1F2F" w:rsidRDefault="00046A4B" w:rsidP="008F13A4">
      <w:pPr>
        <w:spacing w:after="0" w:line="240" w:lineRule="auto"/>
        <w:ind w:left="2880"/>
        <w:rPr>
          <w:del w:id="380" w:author="Rami Houdroge" w:date="2014-10-10T22:34:00Z"/>
          <w:rFonts w:cstheme="minorHAnsi"/>
          <w:b/>
          <w:bCs/>
          <w:lang w:val="en-GB"/>
        </w:rPr>
      </w:pPr>
      <w:del w:id="381" w:author="Rami Houdroge" w:date="2014-10-10T22:34:00Z">
        <w:r w:rsidRPr="002E0F8C" w:rsidDel="00EC1F2F">
          <w:rPr>
            <w:rFonts w:cstheme="minorHAnsi"/>
            <w:b/>
            <w:bCs/>
            <w:lang w:val="en-GB"/>
          </w:rPr>
          <w:delText>Run #4 : 0.91 s</w:delText>
        </w:r>
      </w:del>
    </w:p>
    <w:p w:rsidR="00046A4B" w:rsidRPr="00046A4B" w:rsidDel="00EC1F2F" w:rsidRDefault="00046A4B" w:rsidP="008F13A4">
      <w:pPr>
        <w:spacing w:after="0" w:line="240" w:lineRule="auto"/>
        <w:ind w:left="2880"/>
        <w:rPr>
          <w:del w:id="382" w:author="Rami Houdroge" w:date="2014-10-10T22:34:00Z"/>
          <w:rFonts w:cstheme="minorHAnsi"/>
          <w:lang w:val="en-GB"/>
        </w:rPr>
      </w:pPr>
      <w:del w:id="383" w:author="Rami Houdroge" w:date="2014-10-10T22:34:00Z">
        <w:r w:rsidRPr="00046A4B" w:rsidDel="00EC1F2F">
          <w:rPr>
            <w:rFonts w:cstheme="minorHAnsi"/>
            <w:lang w:val="en-GB"/>
          </w:rPr>
          <w:delText>Orbit bulletin dated 2013-07-20T12:00:00.000 UTC</w:delText>
        </w:r>
      </w:del>
    </w:p>
    <w:p w:rsidR="00046A4B" w:rsidRPr="00046A4B" w:rsidDel="00EC1F2F" w:rsidRDefault="00046A4B" w:rsidP="008F13A4">
      <w:pPr>
        <w:spacing w:after="120" w:line="240" w:lineRule="auto"/>
        <w:ind w:left="2880"/>
        <w:rPr>
          <w:del w:id="384" w:author="Rami Houdroge" w:date="2014-10-10T22:34:00Z"/>
          <w:rFonts w:cstheme="minorHAnsi"/>
          <w:lang w:val="en-GB"/>
        </w:rPr>
      </w:pPr>
      <w:del w:id="385" w:author="Rami Houdroge" w:date="2014-10-10T22:34:00Z">
        <w:r w:rsidRPr="00046A4B" w:rsidDel="00EC1F2F">
          <w:rPr>
            <w:rFonts w:cstheme="minorHAnsi"/>
            <w:lang w:val="en-GB"/>
          </w:rPr>
          <w:lastRenderedPageBreak/>
          <w:delText>Errors after 24h : 7.183721e+03 m and 8.113274e+00 m/s</w:delText>
        </w:r>
      </w:del>
    </w:p>
    <w:p w:rsidR="00046A4B" w:rsidRPr="002E0F8C" w:rsidDel="00EC1F2F" w:rsidRDefault="00046A4B" w:rsidP="008F13A4">
      <w:pPr>
        <w:spacing w:after="0" w:line="240" w:lineRule="auto"/>
        <w:ind w:left="2880"/>
        <w:rPr>
          <w:del w:id="386" w:author="Rami Houdroge" w:date="2014-10-10T22:34:00Z"/>
          <w:rFonts w:cstheme="minorHAnsi"/>
          <w:b/>
          <w:bCs/>
          <w:lang w:val="en-GB"/>
        </w:rPr>
      </w:pPr>
      <w:del w:id="387" w:author="Rami Houdroge" w:date="2014-10-10T22:34:00Z">
        <w:r w:rsidRPr="002E0F8C" w:rsidDel="00EC1F2F">
          <w:rPr>
            <w:rFonts w:cstheme="minorHAnsi"/>
            <w:b/>
            <w:bCs/>
            <w:lang w:val="en-GB"/>
          </w:rPr>
          <w:delText>Run #5 : 0.94 s</w:delText>
        </w:r>
      </w:del>
    </w:p>
    <w:p w:rsidR="00046A4B" w:rsidRPr="00046A4B" w:rsidDel="00EC1F2F" w:rsidRDefault="00046A4B" w:rsidP="008F13A4">
      <w:pPr>
        <w:spacing w:after="0" w:line="240" w:lineRule="auto"/>
        <w:ind w:left="2880"/>
        <w:rPr>
          <w:del w:id="388" w:author="Rami Houdroge" w:date="2014-10-10T22:34:00Z"/>
          <w:rFonts w:cstheme="minorHAnsi"/>
          <w:lang w:val="en-GB"/>
        </w:rPr>
      </w:pPr>
      <w:del w:id="389" w:author="Rami Houdroge" w:date="2014-10-10T22:34:00Z">
        <w:r w:rsidRPr="00046A4B" w:rsidDel="00EC1F2F">
          <w:rPr>
            <w:rFonts w:cstheme="minorHAnsi"/>
            <w:lang w:val="en-GB"/>
          </w:rPr>
          <w:delText>Orbit bulletin dated 2013-07-21T12:00:00.000 UTC</w:delText>
        </w:r>
      </w:del>
    </w:p>
    <w:p w:rsidR="00046A4B" w:rsidRPr="00046A4B" w:rsidDel="00EC1F2F" w:rsidRDefault="00046A4B" w:rsidP="008F13A4">
      <w:pPr>
        <w:spacing w:after="120" w:line="240" w:lineRule="auto"/>
        <w:ind w:left="2880"/>
        <w:rPr>
          <w:del w:id="390" w:author="Rami Houdroge" w:date="2014-10-10T22:34:00Z"/>
          <w:rFonts w:cstheme="minorHAnsi"/>
          <w:lang w:val="en-GB"/>
        </w:rPr>
      </w:pPr>
      <w:del w:id="391" w:author="Rami Houdroge" w:date="2014-10-10T22:34:00Z">
        <w:r w:rsidRPr="00046A4B" w:rsidDel="00EC1F2F">
          <w:rPr>
            <w:rFonts w:cstheme="minorHAnsi"/>
            <w:lang w:val="en-GB"/>
          </w:rPr>
          <w:delText>Errors after 24h : 5.063016e+03 m and 5.727128e+00 m/s</w:delText>
        </w:r>
      </w:del>
    </w:p>
    <w:p w:rsidR="00046A4B" w:rsidRPr="002E0F8C" w:rsidDel="00EC1F2F" w:rsidRDefault="00046A4B" w:rsidP="008F13A4">
      <w:pPr>
        <w:spacing w:after="0" w:line="240" w:lineRule="auto"/>
        <w:ind w:left="2880"/>
        <w:rPr>
          <w:del w:id="392" w:author="Rami Houdroge" w:date="2014-10-10T22:34:00Z"/>
          <w:rFonts w:cstheme="minorHAnsi"/>
          <w:b/>
          <w:bCs/>
          <w:lang w:val="en-GB"/>
        </w:rPr>
      </w:pPr>
      <w:del w:id="393" w:author="Rami Houdroge" w:date="2014-10-10T22:34:00Z">
        <w:r w:rsidRPr="002E0F8C" w:rsidDel="00EC1F2F">
          <w:rPr>
            <w:rFonts w:cstheme="minorHAnsi"/>
            <w:b/>
            <w:bCs/>
            <w:lang w:val="en-GB"/>
          </w:rPr>
          <w:delText>Run #6 : 0.92 s</w:delText>
        </w:r>
      </w:del>
    </w:p>
    <w:p w:rsidR="00046A4B" w:rsidRPr="00046A4B" w:rsidDel="00EC1F2F" w:rsidRDefault="00046A4B" w:rsidP="008F13A4">
      <w:pPr>
        <w:spacing w:after="0" w:line="240" w:lineRule="auto"/>
        <w:ind w:left="2880"/>
        <w:rPr>
          <w:del w:id="394" w:author="Rami Houdroge" w:date="2014-10-10T22:34:00Z"/>
          <w:rFonts w:cstheme="minorHAnsi"/>
          <w:lang w:val="en-GB"/>
        </w:rPr>
      </w:pPr>
      <w:del w:id="395" w:author="Rami Houdroge" w:date="2014-10-10T22:34:00Z">
        <w:r w:rsidRPr="00046A4B" w:rsidDel="00EC1F2F">
          <w:rPr>
            <w:rFonts w:cstheme="minorHAnsi"/>
            <w:lang w:val="en-GB"/>
          </w:rPr>
          <w:delText>Orbit bulletin dated 2013-07-22T12:00:00.000 UTC</w:delText>
        </w:r>
      </w:del>
    </w:p>
    <w:p w:rsidR="00046A4B" w:rsidRPr="00046A4B" w:rsidDel="00EC1F2F" w:rsidRDefault="00046A4B" w:rsidP="008F13A4">
      <w:pPr>
        <w:spacing w:after="120" w:line="240" w:lineRule="auto"/>
        <w:ind w:left="2880"/>
        <w:rPr>
          <w:del w:id="396" w:author="Rami Houdroge" w:date="2014-10-10T22:34:00Z"/>
          <w:rFonts w:cstheme="minorHAnsi"/>
          <w:lang w:val="en-GB"/>
        </w:rPr>
      </w:pPr>
      <w:del w:id="397" w:author="Rami Houdroge" w:date="2014-10-10T22:34:00Z">
        <w:r w:rsidRPr="00046A4B" w:rsidDel="00EC1F2F">
          <w:rPr>
            <w:rFonts w:cstheme="minorHAnsi"/>
            <w:lang w:val="en-GB"/>
          </w:rPr>
          <w:delText>Errors after 24h : 6.002061e+03 m and 6.780796e+00 m/s</w:delText>
        </w:r>
      </w:del>
    </w:p>
    <w:p w:rsidR="00046A4B" w:rsidRPr="002E0F8C" w:rsidDel="00EC1F2F" w:rsidRDefault="00046A4B" w:rsidP="008F13A4">
      <w:pPr>
        <w:spacing w:after="0" w:line="240" w:lineRule="auto"/>
        <w:ind w:left="2880"/>
        <w:rPr>
          <w:del w:id="398" w:author="Rami Houdroge" w:date="2014-10-10T22:34:00Z"/>
          <w:rFonts w:cstheme="minorHAnsi"/>
          <w:b/>
          <w:bCs/>
          <w:lang w:val="en-GB"/>
        </w:rPr>
      </w:pPr>
      <w:del w:id="399" w:author="Rami Houdroge" w:date="2014-10-10T22:34:00Z">
        <w:r w:rsidRPr="002E0F8C" w:rsidDel="00EC1F2F">
          <w:rPr>
            <w:rFonts w:cstheme="minorHAnsi"/>
            <w:b/>
            <w:bCs/>
            <w:lang w:val="en-GB"/>
          </w:rPr>
          <w:delText>Run #7 : 0.92 s</w:delText>
        </w:r>
      </w:del>
    </w:p>
    <w:p w:rsidR="00046A4B" w:rsidRPr="00046A4B" w:rsidDel="00EC1F2F" w:rsidRDefault="00046A4B" w:rsidP="008F13A4">
      <w:pPr>
        <w:spacing w:after="0" w:line="240" w:lineRule="auto"/>
        <w:ind w:left="2880"/>
        <w:rPr>
          <w:del w:id="400" w:author="Rami Houdroge" w:date="2014-10-10T22:34:00Z"/>
          <w:rFonts w:cstheme="minorHAnsi"/>
          <w:lang w:val="en-GB"/>
        </w:rPr>
      </w:pPr>
      <w:del w:id="401" w:author="Rami Houdroge" w:date="2014-10-10T22:34:00Z">
        <w:r w:rsidRPr="00046A4B" w:rsidDel="00EC1F2F">
          <w:rPr>
            <w:rFonts w:cstheme="minorHAnsi"/>
            <w:lang w:val="en-GB"/>
          </w:rPr>
          <w:delText>Orbit bulletin dated 2013-07-23T12:00:00.000 UTC</w:delText>
        </w:r>
      </w:del>
    </w:p>
    <w:p w:rsidR="00046A4B" w:rsidRPr="00046A4B" w:rsidDel="00EC1F2F" w:rsidRDefault="00046A4B" w:rsidP="008F13A4">
      <w:pPr>
        <w:spacing w:after="120" w:line="240" w:lineRule="auto"/>
        <w:ind w:left="2880"/>
        <w:rPr>
          <w:del w:id="402" w:author="Rami Houdroge" w:date="2014-10-10T22:34:00Z"/>
          <w:rFonts w:cstheme="minorHAnsi"/>
          <w:lang w:val="en-GB"/>
        </w:rPr>
      </w:pPr>
      <w:del w:id="403" w:author="Rami Houdroge" w:date="2014-10-10T22:34:00Z">
        <w:r w:rsidRPr="00046A4B" w:rsidDel="00EC1F2F">
          <w:rPr>
            <w:rFonts w:cstheme="minorHAnsi"/>
            <w:lang w:val="en-GB"/>
          </w:rPr>
          <w:delText>Errors after 24h : 6.456509e+03 m and 7.266406e+00 m/s</w:delText>
        </w:r>
      </w:del>
    </w:p>
    <w:p w:rsidR="00046A4B" w:rsidRPr="002E0F8C" w:rsidDel="00EC1F2F" w:rsidRDefault="00046A4B" w:rsidP="008F13A4">
      <w:pPr>
        <w:spacing w:after="0" w:line="240" w:lineRule="auto"/>
        <w:ind w:left="2880"/>
        <w:rPr>
          <w:del w:id="404" w:author="Rami Houdroge" w:date="2014-10-10T22:34:00Z"/>
          <w:rFonts w:cstheme="minorHAnsi"/>
          <w:b/>
          <w:bCs/>
          <w:lang w:val="en-GB"/>
        </w:rPr>
      </w:pPr>
      <w:del w:id="405" w:author="Rami Houdroge" w:date="2014-10-10T22:34:00Z">
        <w:r w:rsidRPr="002E0F8C" w:rsidDel="00EC1F2F">
          <w:rPr>
            <w:rFonts w:cstheme="minorHAnsi"/>
            <w:b/>
            <w:bCs/>
            <w:lang w:val="en-GB"/>
          </w:rPr>
          <w:delText>Run #8 : 1.00 s</w:delText>
        </w:r>
      </w:del>
    </w:p>
    <w:p w:rsidR="00046A4B" w:rsidRPr="00046A4B" w:rsidDel="00EC1F2F" w:rsidRDefault="00046A4B" w:rsidP="008F13A4">
      <w:pPr>
        <w:spacing w:after="0" w:line="240" w:lineRule="auto"/>
        <w:ind w:left="2880"/>
        <w:rPr>
          <w:del w:id="406" w:author="Rami Houdroge" w:date="2014-10-10T22:34:00Z"/>
          <w:rFonts w:cstheme="minorHAnsi"/>
          <w:lang w:val="en-GB"/>
        </w:rPr>
      </w:pPr>
      <w:del w:id="407" w:author="Rami Houdroge" w:date="2014-10-10T22:34:00Z">
        <w:r w:rsidRPr="00046A4B" w:rsidDel="00EC1F2F">
          <w:rPr>
            <w:rFonts w:cstheme="minorHAnsi"/>
            <w:lang w:val="en-GB"/>
          </w:rPr>
          <w:delText>Orbit bulletin dated 2013-07-24T12:00:00.000 UTC</w:delText>
        </w:r>
      </w:del>
    </w:p>
    <w:p w:rsidR="00046A4B" w:rsidRPr="00046A4B" w:rsidDel="00EC1F2F" w:rsidRDefault="00046A4B" w:rsidP="008F13A4">
      <w:pPr>
        <w:spacing w:after="120" w:line="240" w:lineRule="auto"/>
        <w:ind w:left="2880"/>
        <w:rPr>
          <w:del w:id="408" w:author="Rami Houdroge" w:date="2014-10-10T22:34:00Z"/>
          <w:rFonts w:cstheme="minorHAnsi"/>
          <w:lang w:val="en-GB"/>
        </w:rPr>
      </w:pPr>
      <w:del w:id="409" w:author="Rami Houdroge" w:date="2014-10-10T22:34:00Z">
        <w:r w:rsidRPr="00046A4B" w:rsidDel="00EC1F2F">
          <w:rPr>
            <w:rFonts w:cstheme="minorHAnsi"/>
            <w:lang w:val="en-GB"/>
          </w:rPr>
          <w:delText>Errors after 24h : 4.623808e+03 m and 5.216518e+00 m/s</w:delText>
        </w:r>
      </w:del>
    </w:p>
    <w:p w:rsidR="00046A4B" w:rsidRPr="002E0F8C" w:rsidDel="00EC1F2F" w:rsidRDefault="00046A4B" w:rsidP="008F13A4">
      <w:pPr>
        <w:spacing w:after="0" w:line="240" w:lineRule="auto"/>
        <w:ind w:left="2880"/>
        <w:rPr>
          <w:del w:id="410" w:author="Rami Houdroge" w:date="2014-10-10T22:34:00Z"/>
          <w:rFonts w:cstheme="minorHAnsi"/>
          <w:b/>
          <w:bCs/>
          <w:lang w:val="en-GB"/>
        </w:rPr>
      </w:pPr>
      <w:del w:id="411" w:author="Rami Houdroge" w:date="2014-10-10T22:34:00Z">
        <w:r w:rsidRPr="002E0F8C" w:rsidDel="00EC1F2F">
          <w:rPr>
            <w:rFonts w:cstheme="minorHAnsi"/>
            <w:b/>
            <w:bCs/>
            <w:lang w:val="en-GB"/>
          </w:rPr>
          <w:delText>Run #9 : 0.95 s</w:delText>
        </w:r>
      </w:del>
    </w:p>
    <w:p w:rsidR="00046A4B" w:rsidRPr="00046A4B" w:rsidDel="00EC1F2F" w:rsidRDefault="00046A4B" w:rsidP="008F13A4">
      <w:pPr>
        <w:spacing w:after="0" w:line="240" w:lineRule="auto"/>
        <w:ind w:left="2880"/>
        <w:rPr>
          <w:del w:id="412" w:author="Rami Houdroge" w:date="2014-10-10T22:34:00Z"/>
          <w:rFonts w:cstheme="minorHAnsi"/>
          <w:lang w:val="en-GB"/>
        </w:rPr>
      </w:pPr>
      <w:del w:id="413" w:author="Rami Houdroge" w:date="2014-10-10T22:34:00Z">
        <w:r w:rsidRPr="00046A4B" w:rsidDel="00EC1F2F">
          <w:rPr>
            <w:rFonts w:cstheme="minorHAnsi"/>
            <w:lang w:val="en-GB"/>
          </w:rPr>
          <w:delText>Orbit bulletin dated 2013-07-25T12:00:00.000 UTC</w:delText>
        </w:r>
      </w:del>
    </w:p>
    <w:p w:rsidR="00046A4B" w:rsidRPr="00046A4B" w:rsidDel="00EC1F2F" w:rsidRDefault="00046A4B" w:rsidP="008F13A4">
      <w:pPr>
        <w:spacing w:after="120" w:line="240" w:lineRule="auto"/>
        <w:ind w:left="2880"/>
        <w:rPr>
          <w:del w:id="414" w:author="Rami Houdroge" w:date="2014-10-10T22:34:00Z"/>
          <w:rFonts w:cstheme="minorHAnsi"/>
          <w:lang w:val="en-GB"/>
        </w:rPr>
      </w:pPr>
      <w:del w:id="415" w:author="Rami Houdroge" w:date="2014-10-10T22:34:00Z">
        <w:r w:rsidRPr="00046A4B" w:rsidDel="00EC1F2F">
          <w:rPr>
            <w:rFonts w:cstheme="minorHAnsi"/>
            <w:lang w:val="en-GB"/>
          </w:rPr>
          <w:delText>Errors after 24h : 5.959799e+03 m and 6.693982e+00 m/s</w:delText>
        </w:r>
      </w:del>
    </w:p>
    <w:p w:rsidR="00046A4B" w:rsidRPr="002E0F8C" w:rsidDel="00EC1F2F" w:rsidRDefault="00046A4B" w:rsidP="008F13A4">
      <w:pPr>
        <w:spacing w:after="0" w:line="240" w:lineRule="auto"/>
        <w:ind w:left="2880"/>
        <w:rPr>
          <w:del w:id="416" w:author="Rami Houdroge" w:date="2014-10-10T22:34:00Z"/>
          <w:rFonts w:cstheme="minorHAnsi"/>
          <w:b/>
          <w:bCs/>
          <w:lang w:val="en-GB"/>
        </w:rPr>
      </w:pPr>
      <w:del w:id="417" w:author="Rami Houdroge" w:date="2014-10-10T22:34:00Z">
        <w:r w:rsidRPr="002E0F8C" w:rsidDel="00EC1F2F">
          <w:rPr>
            <w:rFonts w:cstheme="minorHAnsi"/>
            <w:b/>
            <w:bCs/>
            <w:lang w:val="en-GB"/>
          </w:rPr>
          <w:delText>Run #10 : 0.98 s</w:delText>
        </w:r>
      </w:del>
    </w:p>
    <w:p w:rsidR="00046A4B" w:rsidRPr="00046A4B" w:rsidDel="00EC1F2F" w:rsidRDefault="00046A4B" w:rsidP="008F13A4">
      <w:pPr>
        <w:spacing w:after="0" w:line="240" w:lineRule="auto"/>
        <w:ind w:left="2880"/>
        <w:rPr>
          <w:del w:id="418" w:author="Rami Houdroge" w:date="2014-10-10T22:34:00Z"/>
          <w:rFonts w:cstheme="minorHAnsi"/>
          <w:lang w:val="en-GB"/>
        </w:rPr>
      </w:pPr>
      <w:del w:id="419" w:author="Rami Houdroge" w:date="2014-10-10T22:34:00Z">
        <w:r w:rsidRPr="00046A4B" w:rsidDel="00EC1F2F">
          <w:rPr>
            <w:rFonts w:cstheme="minorHAnsi"/>
            <w:lang w:val="en-GB"/>
          </w:rPr>
          <w:delText>Orbit bulletin dated 2013-07-26T12:00:00.000 UTC</w:delText>
        </w:r>
      </w:del>
    </w:p>
    <w:p w:rsidR="00046A4B" w:rsidRPr="00046A4B" w:rsidDel="00EC1F2F" w:rsidRDefault="00046A4B" w:rsidP="008F13A4">
      <w:pPr>
        <w:spacing w:after="120" w:line="240" w:lineRule="auto"/>
        <w:ind w:left="2880"/>
        <w:rPr>
          <w:del w:id="420" w:author="Rami Houdroge" w:date="2014-10-10T22:34:00Z"/>
          <w:rFonts w:cstheme="minorHAnsi"/>
          <w:lang w:val="en-GB"/>
        </w:rPr>
      </w:pPr>
      <w:del w:id="421" w:author="Rami Houdroge" w:date="2014-10-10T22:34:00Z">
        <w:r w:rsidRPr="00046A4B" w:rsidDel="00EC1F2F">
          <w:rPr>
            <w:rFonts w:cstheme="minorHAnsi"/>
            <w:lang w:val="en-GB"/>
          </w:rPr>
          <w:delText>Errors after 24h : 4.354890e+03 m and 4.929153e+00 m/s</w:delText>
        </w:r>
      </w:del>
    </w:p>
    <w:p w:rsidR="00046A4B" w:rsidRPr="002E0F8C" w:rsidDel="00EC1F2F" w:rsidRDefault="00046A4B" w:rsidP="008F13A4">
      <w:pPr>
        <w:spacing w:after="0" w:line="240" w:lineRule="auto"/>
        <w:ind w:left="2880"/>
        <w:rPr>
          <w:del w:id="422" w:author="Rami Houdroge" w:date="2014-10-10T22:34:00Z"/>
          <w:rFonts w:cstheme="minorHAnsi"/>
          <w:b/>
          <w:bCs/>
          <w:lang w:val="en-GB"/>
        </w:rPr>
      </w:pPr>
      <w:del w:id="423" w:author="Rami Houdroge" w:date="2014-10-10T22:34:00Z">
        <w:r w:rsidRPr="002E0F8C" w:rsidDel="00EC1F2F">
          <w:rPr>
            <w:rFonts w:cstheme="minorHAnsi"/>
            <w:b/>
            <w:bCs/>
            <w:lang w:val="en-GB"/>
          </w:rPr>
          <w:delText>Run #11 : 1.23 s</w:delText>
        </w:r>
      </w:del>
    </w:p>
    <w:p w:rsidR="00046A4B" w:rsidRPr="00046A4B" w:rsidDel="00EC1F2F" w:rsidRDefault="00046A4B" w:rsidP="008F13A4">
      <w:pPr>
        <w:spacing w:after="0" w:line="240" w:lineRule="auto"/>
        <w:ind w:left="2880"/>
        <w:rPr>
          <w:del w:id="424" w:author="Rami Houdroge" w:date="2014-10-10T22:34:00Z"/>
          <w:rFonts w:cstheme="minorHAnsi"/>
          <w:lang w:val="en-GB"/>
        </w:rPr>
      </w:pPr>
      <w:del w:id="425" w:author="Rami Houdroge" w:date="2014-10-10T22:34:00Z">
        <w:r w:rsidRPr="00046A4B" w:rsidDel="00EC1F2F">
          <w:rPr>
            <w:rFonts w:cstheme="minorHAnsi"/>
            <w:lang w:val="en-GB"/>
          </w:rPr>
          <w:delText>Orbit bulletin dated 2013-07-27T12:00:00.000 UTC</w:delText>
        </w:r>
      </w:del>
    </w:p>
    <w:p w:rsidR="00046A4B" w:rsidRPr="00046A4B" w:rsidDel="00EC1F2F" w:rsidRDefault="00046A4B" w:rsidP="008F13A4">
      <w:pPr>
        <w:spacing w:after="120" w:line="240" w:lineRule="auto"/>
        <w:ind w:left="2880"/>
        <w:rPr>
          <w:del w:id="426" w:author="Rami Houdroge" w:date="2014-10-10T22:34:00Z"/>
          <w:rFonts w:cstheme="minorHAnsi"/>
          <w:lang w:val="en-GB"/>
        </w:rPr>
      </w:pPr>
      <w:del w:id="427" w:author="Rami Houdroge" w:date="2014-10-10T22:34:00Z">
        <w:r w:rsidRPr="00046A4B" w:rsidDel="00EC1F2F">
          <w:rPr>
            <w:rFonts w:cstheme="minorHAnsi"/>
            <w:lang w:val="en-GB"/>
          </w:rPr>
          <w:delText>Errors after 24h : 4.064095e+03 m and 4.584725e+00 m/s</w:delText>
        </w:r>
      </w:del>
    </w:p>
    <w:p w:rsidR="00046A4B" w:rsidRPr="002E0F8C" w:rsidDel="00EC1F2F" w:rsidRDefault="00046A4B" w:rsidP="008F13A4">
      <w:pPr>
        <w:spacing w:after="0" w:line="240" w:lineRule="auto"/>
        <w:ind w:left="2880"/>
        <w:rPr>
          <w:del w:id="428" w:author="Rami Houdroge" w:date="2014-10-10T22:34:00Z"/>
          <w:rFonts w:cstheme="minorHAnsi"/>
          <w:b/>
          <w:bCs/>
          <w:lang w:val="en-GB"/>
        </w:rPr>
      </w:pPr>
      <w:del w:id="429" w:author="Rami Houdroge" w:date="2014-10-10T22:34:00Z">
        <w:r w:rsidRPr="002E0F8C" w:rsidDel="00EC1F2F">
          <w:rPr>
            <w:rFonts w:cstheme="minorHAnsi"/>
            <w:b/>
            <w:bCs/>
            <w:lang w:val="en-GB"/>
          </w:rPr>
          <w:delText>Run #12 : 1.03 s</w:delText>
        </w:r>
      </w:del>
    </w:p>
    <w:p w:rsidR="00046A4B" w:rsidRPr="00046A4B" w:rsidDel="00EC1F2F" w:rsidRDefault="00046A4B" w:rsidP="008F13A4">
      <w:pPr>
        <w:spacing w:after="0" w:line="240" w:lineRule="auto"/>
        <w:ind w:left="2880"/>
        <w:rPr>
          <w:del w:id="430" w:author="Rami Houdroge" w:date="2014-10-10T22:34:00Z"/>
          <w:rFonts w:cstheme="minorHAnsi"/>
          <w:lang w:val="en-GB"/>
        </w:rPr>
      </w:pPr>
      <w:del w:id="431" w:author="Rami Houdroge" w:date="2014-10-10T22:34:00Z">
        <w:r w:rsidRPr="00046A4B" w:rsidDel="00EC1F2F">
          <w:rPr>
            <w:rFonts w:cstheme="minorHAnsi"/>
            <w:lang w:val="en-GB"/>
          </w:rPr>
          <w:delText>Orbit bulletin dated 2013-07-28T12:00:00.000 UTC</w:delText>
        </w:r>
      </w:del>
    </w:p>
    <w:p w:rsidR="00046A4B" w:rsidRPr="00046A4B" w:rsidDel="00EC1F2F" w:rsidRDefault="00046A4B" w:rsidP="008F13A4">
      <w:pPr>
        <w:spacing w:after="120" w:line="240" w:lineRule="auto"/>
        <w:ind w:left="2880"/>
        <w:rPr>
          <w:del w:id="432" w:author="Rami Houdroge" w:date="2014-10-10T22:34:00Z"/>
          <w:rFonts w:cstheme="minorHAnsi"/>
          <w:lang w:val="en-GB"/>
        </w:rPr>
      </w:pPr>
      <w:del w:id="433" w:author="Rami Houdroge" w:date="2014-10-10T22:34:00Z">
        <w:r w:rsidRPr="00046A4B" w:rsidDel="00EC1F2F">
          <w:rPr>
            <w:rFonts w:cstheme="minorHAnsi"/>
            <w:lang w:val="en-GB"/>
          </w:rPr>
          <w:delText>Errors after 24h : 4.869731e+03 m and 5.528833e+00 m/s</w:delText>
        </w:r>
      </w:del>
    </w:p>
    <w:p w:rsidR="00046A4B" w:rsidRPr="002E0F8C" w:rsidDel="00EC1F2F" w:rsidRDefault="00046A4B" w:rsidP="008F13A4">
      <w:pPr>
        <w:spacing w:after="0" w:line="240" w:lineRule="auto"/>
        <w:ind w:left="2880"/>
        <w:rPr>
          <w:del w:id="434" w:author="Rami Houdroge" w:date="2014-10-10T22:34:00Z"/>
          <w:rFonts w:cstheme="minorHAnsi"/>
          <w:b/>
          <w:bCs/>
          <w:lang w:val="en-GB"/>
        </w:rPr>
      </w:pPr>
      <w:del w:id="435" w:author="Rami Houdroge" w:date="2014-10-10T22:34:00Z">
        <w:r w:rsidRPr="002E0F8C" w:rsidDel="00EC1F2F">
          <w:rPr>
            <w:rFonts w:cstheme="minorHAnsi"/>
            <w:b/>
            <w:bCs/>
            <w:lang w:val="en-GB"/>
          </w:rPr>
          <w:delText>Run #13 : 0.97 s</w:delText>
        </w:r>
      </w:del>
    </w:p>
    <w:p w:rsidR="00046A4B" w:rsidRPr="00046A4B" w:rsidDel="00EC1F2F" w:rsidRDefault="00046A4B" w:rsidP="008F13A4">
      <w:pPr>
        <w:spacing w:after="0" w:line="240" w:lineRule="auto"/>
        <w:ind w:left="2880"/>
        <w:rPr>
          <w:del w:id="436" w:author="Rami Houdroge" w:date="2014-10-10T22:34:00Z"/>
          <w:rFonts w:cstheme="minorHAnsi"/>
          <w:lang w:val="en-GB"/>
        </w:rPr>
      </w:pPr>
      <w:del w:id="437" w:author="Rami Houdroge" w:date="2014-10-10T22:34:00Z">
        <w:r w:rsidRPr="00046A4B" w:rsidDel="00EC1F2F">
          <w:rPr>
            <w:rFonts w:cstheme="minorHAnsi"/>
            <w:lang w:val="en-GB"/>
          </w:rPr>
          <w:delText>Orbit bulletin dated 2013-07-29T12:00:00.000 UTC</w:delText>
        </w:r>
      </w:del>
    </w:p>
    <w:p w:rsidR="00046A4B" w:rsidRPr="00046A4B" w:rsidDel="00EC1F2F" w:rsidRDefault="00046A4B" w:rsidP="008F13A4">
      <w:pPr>
        <w:spacing w:after="120" w:line="240" w:lineRule="auto"/>
        <w:ind w:left="2880"/>
        <w:rPr>
          <w:del w:id="438" w:author="Rami Houdroge" w:date="2014-10-10T22:34:00Z"/>
          <w:rFonts w:cstheme="minorHAnsi"/>
          <w:lang w:val="en-GB"/>
        </w:rPr>
      </w:pPr>
      <w:del w:id="439" w:author="Rami Houdroge" w:date="2014-10-10T22:34:00Z">
        <w:r w:rsidRPr="00046A4B" w:rsidDel="00EC1F2F">
          <w:rPr>
            <w:rFonts w:cstheme="minorHAnsi"/>
            <w:lang w:val="en-GB"/>
          </w:rPr>
          <w:delText>Errors after 24h : 3.277485e+03 m and 3.703796e+00 m/s</w:delText>
        </w:r>
      </w:del>
    </w:p>
    <w:p w:rsidR="00046A4B" w:rsidRPr="002E0F8C" w:rsidDel="00EC1F2F" w:rsidRDefault="00046A4B" w:rsidP="008F13A4">
      <w:pPr>
        <w:spacing w:after="0" w:line="240" w:lineRule="auto"/>
        <w:ind w:left="2880"/>
        <w:rPr>
          <w:del w:id="440" w:author="Rami Houdroge" w:date="2014-10-10T22:34:00Z"/>
          <w:rFonts w:cstheme="minorHAnsi"/>
          <w:b/>
          <w:bCs/>
          <w:lang w:val="en-GB"/>
        </w:rPr>
      </w:pPr>
      <w:del w:id="441" w:author="Rami Houdroge" w:date="2014-10-10T22:34:00Z">
        <w:r w:rsidRPr="002E0F8C" w:rsidDel="00EC1F2F">
          <w:rPr>
            <w:rFonts w:cstheme="minorHAnsi"/>
            <w:b/>
            <w:bCs/>
            <w:lang w:val="en-GB"/>
          </w:rPr>
          <w:delText>Run #14 : 0.98 s</w:delText>
        </w:r>
      </w:del>
    </w:p>
    <w:p w:rsidR="00046A4B" w:rsidRPr="00046A4B" w:rsidDel="00EC1F2F" w:rsidRDefault="00046A4B" w:rsidP="008F13A4">
      <w:pPr>
        <w:spacing w:after="0" w:line="240" w:lineRule="auto"/>
        <w:ind w:left="2880"/>
        <w:rPr>
          <w:del w:id="442" w:author="Rami Houdroge" w:date="2014-10-10T22:34:00Z"/>
          <w:rFonts w:cstheme="minorHAnsi"/>
          <w:lang w:val="en-GB"/>
        </w:rPr>
      </w:pPr>
      <w:del w:id="443" w:author="Rami Houdroge" w:date="2014-10-10T22:34:00Z">
        <w:r w:rsidRPr="00046A4B" w:rsidDel="00EC1F2F">
          <w:rPr>
            <w:rFonts w:cstheme="minorHAnsi"/>
            <w:lang w:val="en-GB"/>
          </w:rPr>
          <w:delText>Orbit bulletin dated 2013-07-30T12:00:00.000 UTC</w:delText>
        </w:r>
      </w:del>
    </w:p>
    <w:p w:rsidR="008F13A4" w:rsidDel="00EC1F2F" w:rsidRDefault="00046A4B" w:rsidP="008F13A4">
      <w:pPr>
        <w:spacing w:after="0" w:line="240" w:lineRule="auto"/>
        <w:ind w:left="2880"/>
        <w:rPr>
          <w:del w:id="444" w:author="Rami Houdroge" w:date="2014-10-10T22:34:00Z"/>
          <w:rFonts w:cstheme="minorHAnsi"/>
          <w:lang w:val="en-GB"/>
        </w:rPr>
      </w:pPr>
      <w:del w:id="445" w:author="Rami Houdroge" w:date="2014-10-10T22:34:00Z">
        <w:r w:rsidRPr="00046A4B" w:rsidDel="00EC1F2F">
          <w:rPr>
            <w:rFonts w:cstheme="minorHAnsi"/>
            <w:lang w:val="en-GB"/>
          </w:rPr>
          <w:delText xml:space="preserve">Errors after 24h : 5.330473e+03 m and 6.027521e+00 m/s </w:delText>
        </w:r>
      </w:del>
    </w:p>
    <w:p w:rsidR="006176E5" w:rsidRPr="00C96904" w:rsidDel="007D61C5" w:rsidRDefault="006176E5" w:rsidP="00BF5E98">
      <w:pPr>
        <w:pStyle w:val="Heading2"/>
        <w:rPr>
          <w:del w:id="446" w:author="Rami Houdroge" w:date="2015-10-15T09:36:00Z"/>
        </w:rPr>
      </w:pPr>
      <w:bookmarkStart w:id="447" w:name="_Toc373267380"/>
      <w:del w:id="448" w:author="Rami Houdroge" w:date="2015-10-15T09:36:00Z">
        <w:r w:rsidDel="007D61C5">
          <w:delText>Values for V1.</w:delText>
        </w:r>
        <w:r w:rsidR="00BF5E98" w:rsidDel="007D61C5">
          <w:delText>1</w:delText>
        </w:r>
      </w:del>
      <w:del w:id="449" w:author="Rami Houdroge" w:date="2014-10-10T22:33:00Z">
        <w:r w:rsidDel="00EC1F2F">
          <w:delText>.0</w:delText>
        </w:r>
      </w:del>
      <w:bookmarkEnd w:id="447"/>
    </w:p>
    <w:p w:rsidR="00674008" w:rsidDel="007D61C5" w:rsidRDefault="00674008" w:rsidP="00674008">
      <w:pPr>
        <w:jc w:val="both"/>
        <w:rPr>
          <w:del w:id="450" w:author="Rami Houdroge" w:date="2015-10-15T09:36:00Z"/>
          <w:rFonts w:cstheme="minorHAnsi"/>
          <w:lang w:val="en-GB"/>
        </w:rPr>
      </w:pPr>
      <w:del w:id="451" w:author="Rami Houdroge" w:date="2014-10-10T22:39:00Z">
        <w:r w:rsidDel="00D42EFF">
          <w:rPr>
            <w:rFonts w:cstheme="minorHAnsi"/>
            <w:lang w:val="en-GB"/>
          </w:rPr>
          <w:delText xml:space="preserve">Given the dynamic model described in </w:delText>
        </w:r>
        <w:r w:rsidR="002E3F87" w:rsidDel="00D42EFF">
          <w:rPr>
            <w:rFonts w:cstheme="minorHAnsi"/>
            <w:lang w:val="en-GB"/>
          </w:rPr>
          <w:fldChar w:fldCharType="begin"/>
        </w:r>
        <w:r w:rsidDel="00D42EFF">
          <w:rPr>
            <w:rFonts w:cstheme="minorHAnsi"/>
            <w:lang w:val="en-GB"/>
          </w:rPr>
          <w:delInstrText xml:space="preserve"> REF _Ref361864048 \r \h </w:delInstrText>
        </w:r>
        <w:r w:rsidR="002E3F87" w:rsidDel="00D42EFF">
          <w:rPr>
            <w:rFonts w:cstheme="minorHAnsi"/>
            <w:lang w:val="en-GB"/>
          </w:rPr>
        </w:r>
        <w:r w:rsidR="002E3F87" w:rsidDel="00D42EFF">
          <w:rPr>
            <w:rFonts w:cstheme="minorHAnsi"/>
            <w:lang w:val="en-GB"/>
          </w:rPr>
          <w:fldChar w:fldCharType="separate"/>
        </w:r>
        <w:r w:rsidDel="00D42EFF">
          <w:rPr>
            <w:rFonts w:cstheme="minorHAnsi"/>
            <w:cs/>
            <w:lang w:val="en-GB"/>
          </w:rPr>
          <w:delText>‎</w:delText>
        </w:r>
        <w:r w:rsidDel="00D42EFF">
          <w:rPr>
            <w:rFonts w:ascii="Calibri" w:cstheme="minorHAnsi"/>
            <w:cs/>
            <w:lang w:val="en-GB"/>
          </w:rPr>
          <w:delText>§</w:delText>
        </w:r>
        <w:r w:rsidDel="00D42EFF">
          <w:rPr>
            <w:rFonts w:cstheme="minorHAnsi"/>
            <w:lang w:val="en-GB"/>
          </w:rPr>
          <w:delText>3.1</w:delText>
        </w:r>
        <w:r w:rsidR="002E3F87" w:rsidDel="00D42EFF">
          <w:rPr>
            <w:rFonts w:cstheme="minorHAnsi"/>
            <w:lang w:val="en-GB"/>
          </w:rPr>
          <w:fldChar w:fldCharType="end"/>
        </w:r>
        <w:r w:rsidDel="00D42EFF">
          <w:rPr>
            <w:rFonts w:cstheme="minorHAnsi"/>
            <w:lang w:val="en-GB"/>
          </w:rPr>
          <w:delText>, a propagation error of about 5 km and 5 m.s</w:delText>
        </w:r>
        <w:r w:rsidRPr="002F07A7" w:rsidDel="00D42EFF">
          <w:rPr>
            <w:rFonts w:cstheme="minorHAnsi"/>
            <w:vertAlign w:val="superscript"/>
            <w:lang w:val="en-GB"/>
          </w:rPr>
          <w:delText>-1</w:delText>
        </w:r>
        <w:r w:rsidDel="00D42EFF">
          <w:rPr>
            <w:rFonts w:cstheme="minorHAnsi"/>
            <w:lang w:val="en-GB"/>
          </w:rPr>
          <w:delText xml:space="preserve"> after 24 hours can be expected.</w:delText>
        </w:r>
      </w:del>
    </w:p>
    <w:p w:rsidR="00EC1F2F" w:rsidDel="00EC1F2F" w:rsidRDefault="00674008" w:rsidP="00EC1F2F">
      <w:pPr>
        <w:spacing w:after="0" w:line="240" w:lineRule="auto"/>
        <w:rPr>
          <w:del w:id="452" w:author="Rami Houdroge" w:date="2014-10-10T22:37:00Z"/>
          <w:rFonts w:cstheme="minorHAnsi"/>
          <w:lang w:val="en-GB"/>
        </w:rPr>
      </w:pPr>
      <w:del w:id="453" w:author="Rami Houdroge" w:date="2014-10-10T22:37:00Z">
        <w:r w:rsidDel="00EC1F2F">
          <w:rPr>
            <w:rFonts w:cstheme="minorHAnsi"/>
            <w:lang w:val="en-GB"/>
          </w:rPr>
          <w:delText>The following is the results of the test script run.m, on 17/07/2013, with a Intel Core i3 2100 3.10 GHz running with 4.00 GB PC10600 DDR3.</w:delText>
        </w:r>
      </w:del>
    </w:p>
    <w:p w:rsidR="00864F52" w:rsidRPr="00C96904" w:rsidRDefault="00864F52" w:rsidP="00AF11A6">
      <w:pPr>
        <w:pStyle w:val="Heading1"/>
        <w:rPr>
          <w:rFonts w:asciiTheme="minorHAnsi" w:hAnsiTheme="minorHAnsi" w:cstheme="minorHAnsi"/>
        </w:rPr>
      </w:pPr>
      <w:bookmarkStart w:id="454" w:name="_Toc373267381"/>
      <w:r w:rsidRPr="00C96904">
        <w:rPr>
          <w:rFonts w:asciiTheme="minorHAnsi" w:hAnsiTheme="minorHAnsi" w:cstheme="minorHAnsi"/>
        </w:rPr>
        <w:t>Future Features</w:t>
      </w:r>
      <w:bookmarkEnd w:id="454"/>
    </w:p>
    <w:p w:rsidR="00262DE5" w:rsidRDefault="00262DE5" w:rsidP="00262DE5">
      <w:p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Future versions will, in no particular order:</w:t>
      </w:r>
    </w:p>
    <w:p w:rsidR="00262DE5" w:rsidRDefault="00262DE5" w:rsidP="00262DE5">
      <w:pPr>
        <w:pStyle w:val="ListParagraph"/>
        <w:numPr>
          <w:ilvl w:val="0"/>
          <w:numId w:val="13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lastRenderedPageBreak/>
        <w:t>B</w:t>
      </w:r>
      <w:r w:rsidR="008F13A4" w:rsidRPr="00262DE5">
        <w:rPr>
          <w:rFonts w:cstheme="minorHAnsi"/>
          <w:lang w:val="en-GB"/>
        </w:rPr>
        <w:t xml:space="preserve">e concerned with </w:t>
      </w:r>
      <w:r w:rsidR="00977D7B" w:rsidRPr="00262DE5">
        <w:rPr>
          <w:rFonts w:cstheme="minorHAnsi"/>
          <w:lang w:val="en-GB"/>
        </w:rPr>
        <w:t>increasing the</w:t>
      </w:r>
      <w:r>
        <w:rPr>
          <w:rFonts w:cstheme="minorHAnsi"/>
          <w:lang w:val="en-GB"/>
        </w:rPr>
        <w:t xml:space="preserve"> accuracy of the dynamic model,</w:t>
      </w:r>
    </w:p>
    <w:p w:rsidR="00262DE5" w:rsidRDefault="00262DE5" w:rsidP="00262DE5">
      <w:pPr>
        <w:pStyle w:val="ListParagraph"/>
        <w:numPr>
          <w:ilvl w:val="0"/>
          <w:numId w:val="13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Implement</w:t>
      </w:r>
      <w:r w:rsidR="008F13A4" w:rsidRPr="00262DE5">
        <w:rPr>
          <w:rFonts w:cstheme="minorHAnsi"/>
          <w:lang w:val="en-GB"/>
        </w:rPr>
        <w:t xml:space="preserve"> a nicer 3D model of the ISS</w:t>
      </w:r>
      <w:r>
        <w:rPr>
          <w:rFonts w:cstheme="minorHAnsi"/>
          <w:lang w:val="en-GB"/>
        </w:rPr>
        <w:t>,</w:t>
      </w:r>
    </w:p>
    <w:p w:rsidR="000A71C2" w:rsidRDefault="00262DE5" w:rsidP="00C053C6">
      <w:pPr>
        <w:pStyle w:val="ListParagraph"/>
        <w:numPr>
          <w:ilvl w:val="0"/>
          <w:numId w:val="13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Implement a</w:t>
      </w:r>
      <w:r w:rsidR="00406AAF" w:rsidRPr="00262DE5">
        <w:rPr>
          <w:rFonts w:cstheme="minorHAnsi"/>
          <w:lang w:val="en-GB"/>
        </w:rPr>
        <w:t xml:space="preserve"> nicer info figure, with links to pr</w:t>
      </w:r>
      <w:r w:rsidR="00F77C1C" w:rsidRPr="00262DE5">
        <w:rPr>
          <w:rFonts w:cstheme="minorHAnsi"/>
          <w:lang w:val="en-GB"/>
        </w:rPr>
        <w:t>oject pages</w:t>
      </w:r>
      <w:r>
        <w:rPr>
          <w:rFonts w:cstheme="minorHAnsi"/>
          <w:lang w:val="en-GB"/>
        </w:rPr>
        <w:t>,</w:t>
      </w:r>
    </w:p>
    <w:p w:rsidR="00262DE5" w:rsidRDefault="00262DE5" w:rsidP="00C053C6">
      <w:pPr>
        <w:pStyle w:val="ListParagraph"/>
        <w:numPr>
          <w:ilvl w:val="0"/>
          <w:numId w:val="13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Show how to install the underlying libraries into the static </w:t>
      </w:r>
      <w:r w:rsidR="00C053C6">
        <w:rPr>
          <w:rFonts w:cstheme="minorHAnsi"/>
          <w:lang w:val="en-GB"/>
        </w:rPr>
        <w:t>M</w:t>
      </w:r>
      <w:r w:rsidR="00AA05FC">
        <w:rPr>
          <w:rFonts w:cstheme="minorHAnsi"/>
          <w:lang w:val="en-GB"/>
        </w:rPr>
        <w:t>atlab classpath,</w:t>
      </w:r>
    </w:p>
    <w:p w:rsidR="00AA05FC" w:rsidRPr="00262DE5" w:rsidRDefault="00AA05FC" w:rsidP="00C053C6">
      <w:pPr>
        <w:pStyle w:val="ListParagraph"/>
        <w:numPr>
          <w:ilvl w:val="0"/>
          <w:numId w:val="13"/>
        </w:numPr>
        <w:jc w:val="both"/>
        <w:rPr>
          <w:rFonts w:cstheme="minorHAnsi"/>
          <w:lang w:val="en-GB"/>
        </w:rPr>
      </w:pPr>
      <w:r>
        <w:rPr>
          <w:rFonts w:cstheme="minorHAnsi"/>
          <w:lang w:val="en-GB"/>
        </w:rPr>
        <w:t>A better software architecture description.</w:t>
      </w:r>
    </w:p>
    <w:p w:rsidR="000A71C2" w:rsidRPr="00C96904" w:rsidRDefault="000A71C2" w:rsidP="000A71C2">
      <w:pPr>
        <w:jc w:val="both"/>
        <w:rPr>
          <w:rFonts w:cstheme="minorHAnsi"/>
          <w:lang w:val="en-GB"/>
        </w:rPr>
      </w:pPr>
    </w:p>
    <w:p w:rsidR="000E0BA6" w:rsidRPr="00C96904" w:rsidRDefault="000E0BA6" w:rsidP="003E6961">
      <w:pPr>
        <w:jc w:val="both"/>
        <w:rPr>
          <w:rFonts w:cstheme="minorHAnsi"/>
          <w:lang w:val="en-GB"/>
        </w:rPr>
      </w:pPr>
    </w:p>
    <w:sectPr w:rsidR="000E0BA6" w:rsidRPr="00C96904" w:rsidSect="003E6961">
      <w:footerReference w:type="default" r:id="rId2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0F9" w:rsidRDefault="001920F9" w:rsidP="002B7B5A">
      <w:pPr>
        <w:spacing w:after="0" w:line="240" w:lineRule="auto"/>
      </w:pPr>
      <w:r>
        <w:separator/>
      </w:r>
    </w:p>
  </w:endnote>
  <w:endnote w:type="continuationSeparator" w:id="0">
    <w:p w:rsidR="001920F9" w:rsidRDefault="001920F9" w:rsidP="002B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961" w:rsidRDefault="003E6961" w:rsidP="000E0BA6">
    <w:pPr>
      <w:pStyle w:val="Footer"/>
      <w:ind w:left="0"/>
    </w:pPr>
    <w:r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BA6" w:rsidRDefault="000E0BA6" w:rsidP="000E0BA6">
    <w:pPr>
      <w:pStyle w:val="Footer"/>
      <w:ind w:left="0" w:hanging="567"/>
    </w:pPr>
    <w:r>
      <w:t>ISSTracker v</w:t>
    </w:r>
    <w:ins w:id="28" w:author="Rami Houdroge" w:date="2015-10-15T09:30:00Z">
      <w:r w:rsidR="007D61C5">
        <w:t>2</w:t>
      </w:r>
    </w:ins>
    <w:del w:id="29" w:author="Rami Houdroge" w:date="2015-10-15T09:30:00Z">
      <w:r w:rsidDel="007D61C5">
        <w:delText>1.0.0</w:delText>
      </w:r>
    </w:del>
    <w:r>
      <w:t xml:space="preserve"> Documentation</w:t>
    </w:r>
    <w:r>
      <w:ptab w:relativeTo="margin" w:alignment="center" w:leader="none"/>
    </w:r>
    <w:r>
      <w:ptab w:relativeTo="margin" w:alignment="right" w:leader="none"/>
    </w:r>
    <w:r w:rsidR="002E3F87">
      <w:fldChar w:fldCharType="begin"/>
    </w:r>
    <w:r w:rsidR="00634FBA">
      <w:instrText xml:space="preserve"> PAGE   \* MERGEFORMAT </w:instrText>
    </w:r>
    <w:r w:rsidR="002E3F87">
      <w:fldChar w:fldCharType="separate"/>
    </w:r>
    <w:r w:rsidR="00054E8E">
      <w:rPr>
        <w:noProof/>
      </w:rPr>
      <w:t>i</w:t>
    </w:r>
    <w:r w:rsidR="002E3F87">
      <w:rPr>
        <w:noProof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961" w:rsidRDefault="003E6961" w:rsidP="000E0BA6">
    <w:pPr>
      <w:pStyle w:val="Footer"/>
      <w:ind w:left="0" w:hanging="567"/>
    </w:pPr>
    <w:r>
      <w:t>ISSTracker v1</w:t>
    </w:r>
    <w:del w:id="455" w:author="Rami Houdroge" w:date="2014-10-10T22:29:00Z">
      <w:r w:rsidDel="00EC1F2F">
        <w:delText>.0</w:delText>
      </w:r>
      <w:r w:rsidR="000E0BA6" w:rsidDel="00EC1F2F">
        <w:delText>.0</w:delText>
      </w:r>
    </w:del>
    <w:ins w:id="456" w:author="Rami Houdroge" w:date="2014-10-10T22:29:00Z">
      <w:r w:rsidR="00EC1F2F">
        <w:t>.1</w:t>
      </w:r>
    </w:ins>
    <w:r>
      <w:t xml:space="preserve"> Documentation</w:t>
    </w:r>
    <w:r>
      <w:ptab w:relativeTo="margin" w:alignment="center" w:leader="none"/>
    </w:r>
    <w:r>
      <w:ptab w:relativeTo="margin" w:alignment="right" w:leader="none"/>
    </w:r>
    <w:r w:rsidR="002E3F87">
      <w:fldChar w:fldCharType="begin"/>
    </w:r>
    <w:r w:rsidR="00634FBA">
      <w:instrText xml:space="preserve"> PAGE   \* MERGEFORMAT </w:instrText>
    </w:r>
    <w:r w:rsidR="002E3F87">
      <w:fldChar w:fldCharType="separate"/>
    </w:r>
    <w:r w:rsidR="00651894">
      <w:rPr>
        <w:noProof/>
      </w:rPr>
      <w:t>7</w:t>
    </w:r>
    <w:r w:rsidR="002E3F87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0F9" w:rsidRDefault="001920F9" w:rsidP="002B7B5A">
      <w:pPr>
        <w:spacing w:after="0" w:line="240" w:lineRule="auto"/>
      </w:pPr>
      <w:r>
        <w:separator/>
      </w:r>
    </w:p>
  </w:footnote>
  <w:footnote w:type="continuationSeparator" w:id="0">
    <w:p w:rsidR="001920F9" w:rsidRDefault="001920F9" w:rsidP="002B7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30873"/>
    <w:multiLevelType w:val="hybridMultilevel"/>
    <w:tmpl w:val="93A8F8C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92E1D26"/>
    <w:multiLevelType w:val="hybridMultilevel"/>
    <w:tmpl w:val="EB9C3FAE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CA062F8"/>
    <w:multiLevelType w:val="multilevel"/>
    <w:tmpl w:val="D72061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22DD26A5"/>
    <w:multiLevelType w:val="hybridMultilevel"/>
    <w:tmpl w:val="8098BC92"/>
    <w:lvl w:ilvl="0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A7E9C"/>
    <w:multiLevelType w:val="hybridMultilevel"/>
    <w:tmpl w:val="1A2EC7C4"/>
    <w:lvl w:ilvl="0" w:tplc="FBDA8FB4">
      <w:start w:val="1"/>
      <w:numFmt w:val="decimal"/>
      <w:lvlText w:val="%1."/>
      <w:lvlJc w:val="left"/>
      <w:pPr>
        <w:ind w:left="2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4E62D5"/>
    <w:multiLevelType w:val="hybridMultilevel"/>
    <w:tmpl w:val="A1666C92"/>
    <w:lvl w:ilvl="0" w:tplc="DE52A9B6">
      <w:start w:val="1"/>
      <w:numFmt w:val="decimal"/>
      <w:lvlText w:val="%1."/>
      <w:lvlJc w:val="left"/>
      <w:pPr>
        <w:ind w:left="2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31B04"/>
    <w:multiLevelType w:val="hybridMultilevel"/>
    <w:tmpl w:val="5694BEA6"/>
    <w:lvl w:ilvl="0" w:tplc="0409000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381BC9"/>
    <w:multiLevelType w:val="hybridMultilevel"/>
    <w:tmpl w:val="35D0C89E"/>
    <w:lvl w:ilvl="0" w:tplc="04090005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67EFF"/>
    <w:multiLevelType w:val="hybridMultilevel"/>
    <w:tmpl w:val="BFA0112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4A073D7A"/>
    <w:multiLevelType w:val="hybridMultilevel"/>
    <w:tmpl w:val="7EDE7B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4F5A0550"/>
    <w:multiLevelType w:val="hybridMultilevel"/>
    <w:tmpl w:val="8528B82C"/>
    <w:lvl w:ilvl="0" w:tplc="0409000F">
      <w:start w:val="1"/>
      <w:numFmt w:val="decimal"/>
      <w:lvlText w:val="%1."/>
      <w:lvlJc w:val="left"/>
      <w:pPr>
        <w:ind w:left="25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1">
    <w:nsid w:val="5C7E253B"/>
    <w:multiLevelType w:val="hybridMultilevel"/>
    <w:tmpl w:val="EA4E40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18B6AB3"/>
    <w:multiLevelType w:val="hybridMultilevel"/>
    <w:tmpl w:val="4E8A6F6A"/>
    <w:lvl w:ilvl="0" w:tplc="DE52A9B6">
      <w:start w:val="1"/>
      <w:numFmt w:val="decimal"/>
      <w:lvlText w:val="%1."/>
      <w:lvlJc w:val="left"/>
      <w:pPr>
        <w:ind w:left="4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0" w:hanging="360"/>
      </w:pPr>
    </w:lvl>
    <w:lvl w:ilvl="2" w:tplc="0409001B" w:tentative="1">
      <w:start w:val="1"/>
      <w:numFmt w:val="lowerRoman"/>
      <w:lvlText w:val="%3."/>
      <w:lvlJc w:val="right"/>
      <w:pPr>
        <w:ind w:left="4350" w:hanging="180"/>
      </w:pPr>
    </w:lvl>
    <w:lvl w:ilvl="3" w:tplc="0409000F">
      <w:start w:val="1"/>
      <w:numFmt w:val="decimal"/>
      <w:lvlText w:val="%4."/>
      <w:lvlJc w:val="left"/>
      <w:pPr>
        <w:ind w:left="5070" w:hanging="360"/>
      </w:pPr>
    </w:lvl>
    <w:lvl w:ilvl="4" w:tplc="04090019" w:tentative="1">
      <w:start w:val="1"/>
      <w:numFmt w:val="lowerLetter"/>
      <w:lvlText w:val="%5."/>
      <w:lvlJc w:val="left"/>
      <w:pPr>
        <w:ind w:left="5790" w:hanging="360"/>
      </w:pPr>
    </w:lvl>
    <w:lvl w:ilvl="5" w:tplc="0409001B" w:tentative="1">
      <w:start w:val="1"/>
      <w:numFmt w:val="lowerRoman"/>
      <w:lvlText w:val="%6."/>
      <w:lvlJc w:val="right"/>
      <w:pPr>
        <w:ind w:left="6510" w:hanging="180"/>
      </w:pPr>
    </w:lvl>
    <w:lvl w:ilvl="6" w:tplc="0409000F" w:tentative="1">
      <w:start w:val="1"/>
      <w:numFmt w:val="decimal"/>
      <w:lvlText w:val="%7."/>
      <w:lvlJc w:val="left"/>
      <w:pPr>
        <w:ind w:left="7230" w:hanging="360"/>
      </w:pPr>
    </w:lvl>
    <w:lvl w:ilvl="7" w:tplc="04090019" w:tentative="1">
      <w:start w:val="1"/>
      <w:numFmt w:val="lowerLetter"/>
      <w:lvlText w:val="%8."/>
      <w:lvlJc w:val="left"/>
      <w:pPr>
        <w:ind w:left="7950" w:hanging="360"/>
      </w:pPr>
    </w:lvl>
    <w:lvl w:ilvl="8" w:tplc="04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3">
    <w:nsid w:val="6B7A7165"/>
    <w:multiLevelType w:val="hybridMultilevel"/>
    <w:tmpl w:val="03C873D0"/>
    <w:lvl w:ilvl="0" w:tplc="14D80062">
      <w:start w:val="1"/>
      <w:numFmt w:val="decimal"/>
      <w:lvlText w:val="[R%1]"/>
      <w:lvlJc w:val="left"/>
      <w:pPr>
        <w:ind w:left="25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14">
    <w:nsid w:val="77EA0C8B"/>
    <w:multiLevelType w:val="hybridMultilevel"/>
    <w:tmpl w:val="D0084072"/>
    <w:lvl w:ilvl="0" w:tplc="0409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5"/>
  </w:num>
  <w:num w:numId="5">
    <w:abstractNumId w:val="12"/>
  </w:num>
  <w:num w:numId="6">
    <w:abstractNumId w:val="6"/>
  </w:num>
  <w:num w:numId="7">
    <w:abstractNumId w:val="3"/>
  </w:num>
  <w:num w:numId="8">
    <w:abstractNumId w:val="7"/>
  </w:num>
  <w:num w:numId="9">
    <w:abstractNumId w:val="13"/>
  </w:num>
  <w:num w:numId="10">
    <w:abstractNumId w:val="11"/>
  </w:num>
  <w:num w:numId="11">
    <w:abstractNumId w:val="9"/>
  </w:num>
  <w:num w:numId="12">
    <w:abstractNumId w:val="14"/>
  </w:num>
  <w:num w:numId="13">
    <w:abstractNumId w:val="0"/>
  </w:num>
  <w:num w:numId="14">
    <w:abstractNumId w:val="8"/>
  </w:num>
  <w:num w:numId="1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ami Houdroge">
    <w15:presenceInfo w15:providerId="Windows Live" w15:userId="f3428b69cf677fb8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B0EBA"/>
    <w:rsid w:val="000012DF"/>
    <w:rsid w:val="0001408C"/>
    <w:rsid w:val="000230E6"/>
    <w:rsid w:val="0002439D"/>
    <w:rsid w:val="00026CF9"/>
    <w:rsid w:val="000341CA"/>
    <w:rsid w:val="00046A4B"/>
    <w:rsid w:val="00054E8E"/>
    <w:rsid w:val="0006211E"/>
    <w:rsid w:val="000A559B"/>
    <w:rsid w:val="000A71C2"/>
    <w:rsid w:val="000D4DE2"/>
    <w:rsid w:val="000E0BA6"/>
    <w:rsid w:val="000E1B58"/>
    <w:rsid w:val="000E7B4F"/>
    <w:rsid w:val="001024BB"/>
    <w:rsid w:val="00117AAD"/>
    <w:rsid w:val="0013083E"/>
    <w:rsid w:val="00172291"/>
    <w:rsid w:val="00174BAB"/>
    <w:rsid w:val="001904B8"/>
    <w:rsid w:val="001920F9"/>
    <w:rsid w:val="00192147"/>
    <w:rsid w:val="001B0EBA"/>
    <w:rsid w:val="001B6BAF"/>
    <w:rsid w:val="001C2A3A"/>
    <w:rsid w:val="001D4051"/>
    <w:rsid w:val="001D570B"/>
    <w:rsid w:val="001E4C88"/>
    <w:rsid w:val="001E57EA"/>
    <w:rsid w:val="001E7985"/>
    <w:rsid w:val="001F0794"/>
    <w:rsid w:val="00223786"/>
    <w:rsid w:val="00232C8A"/>
    <w:rsid w:val="00235602"/>
    <w:rsid w:val="00241AB1"/>
    <w:rsid w:val="0024226F"/>
    <w:rsid w:val="00255B76"/>
    <w:rsid w:val="00262DE5"/>
    <w:rsid w:val="00274089"/>
    <w:rsid w:val="0029284E"/>
    <w:rsid w:val="00297203"/>
    <w:rsid w:val="002979D8"/>
    <w:rsid w:val="002B7B5A"/>
    <w:rsid w:val="002C48B9"/>
    <w:rsid w:val="002E0F8C"/>
    <w:rsid w:val="002E3F87"/>
    <w:rsid w:val="002F07A7"/>
    <w:rsid w:val="00303FC2"/>
    <w:rsid w:val="00313427"/>
    <w:rsid w:val="00315857"/>
    <w:rsid w:val="00327859"/>
    <w:rsid w:val="00333E8A"/>
    <w:rsid w:val="00346892"/>
    <w:rsid w:val="00373ACF"/>
    <w:rsid w:val="003A1E6C"/>
    <w:rsid w:val="003A4621"/>
    <w:rsid w:val="003D0B04"/>
    <w:rsid w:val="003E6961"/>
    <w:rsid w:val="003E6C0B"/>
    <w:rsid w:val="003F4985"/>
    <w:rsid w:val="00406AAF"/>
    <w:rsid w:val="004254F9"/>
    <w:rsid w:val="0046326E"/>
    <w:rsid w:val="00490104"/>
    <w:rsid w:val="004A1814"/>
    <w:rsid w:val="004F01DD"/>
    <w:rsid w:val="005117BC"/>
    <w:rsid w:val="005708AF"/>
    <w:rsid w:val="00590183"/>
    <w:rsid w:val="005A6CB1"/>
    <w:rsid w:val="005C78E4"/>
    <w:rsid w:val="005D5B00"/>
    <w:rsid w:val="005F022B"/>
    <w:rsid w:val="005F3AF9"/>
    <w:rsid w:val="006176E5"/>
    <w:rsid w:val="00632BEC"/>
    <w:rsid w:val="00634FBA"/>
    <w:rsid w:val="00651894"/>
    <w:rsid w:val="0067155A"/>
    <w:rsid w:val="00674008"/>
    <w:rsid w:val="006868C2"/>
    <w:rsid w:val="006926C0"/>
    <w:rsid w:val="006D2C81"/>
    <w:rsid w:val="006D62C4"/>
    <w:rsid w:val="006F16BF"/>
    <w:rsid w:val="007032F5"/>
    <w:rsid w:val="007218AB"/>
    <w:rsid w:val="00721976"/>
    <w:rsid w:val="00727C6C"/>
    <w:rsid w:val="007312D8"/>
    <w:rsid w:val="00735F14"/>
    <w:rsid w:val="00737FA4"/>
    <w:rsid w:val="00743C2C"/>
    <w:rsid w:val="0075036E"/>
    <w:rsid w:val="00797FBF"/>
    <w:rsid w:val="007A0921"/>
    <w:rsid w:val="007A2091"/>
    <w:rsid w:val="007A4B7D"/>
    <w:rsid w:val="007B7ACE"/>
    <w:rsid w:val="007D0BEA"/>
    <w:rsid w:val="007D61C5"/>
    <w:rsid w:val="00842A36"/>
    <w:rsid w:val="00854A2A"/>
    <w:rsid w:val="00855558"/>
    <w:rsid w:val="00862C6F"/>
    <w:rsid w:val="00864F52"/>
    <w:rsid w:val="008801B4"/>
    <w:rsid w:val="0088327F"/>
    <w:rsid w:val="008C665C"/>
    <w:rsid w:val="008D5137"/>
    <w:rsid w:val="008E34BF"/>
    <w:rsid w:val="008E3632"/>
    <w:rsid w:val="008F13A4"/>
    <w:rsid w:val="00900603"/>
    <w:rsid w:val="009359A7"/>
    <w:rsid w:val="009638D4"/>
    <w:rsid w:val="00977D7B"/>
    <w:rsid w:val="00982BD1"/>
    <w:rsid w:val="009929B8"/>
    <w:rsid w:val="009B1A60"/>
    <w:rsid w:val="009B470D"/>
    <w:rsid w:val="009B5A28"/>
    <w:rsid w:val="009E2BCC"/>
    <w:rsid w:val="009E4938"/>
    <w:rsid w:val="009E57FA"/>
    <w:rsid w:val="009F1220"/>
    <w:rsid w:val="009F26C5"/>
    <w:rsid w:val="00A25CE2"/>
    <w:rsid w:val="00A3608D"/>
    <w:rsid w:val="00A53E66"/>
    <w:rsid w:val="00A866DE"/>
    <w:rsid w:val="00A9743C"/>
    <w:rsid w:val="00AA05FC"/>
    <w:rsid w:val="00AF11A6"/>
    <w:rsid w:val="00AF39C0"/>
    <w:rsid w:val="00B0228E"/>
    <w:rsid w:val="00B03DD5"/>
    <w:rsid w:val="00B301F2"/>
    <w:rsid w:val="00B511EF"/>
    <w:rsid w:val="00B5427B"/>
    <w:rsid w:val="00B650D6"/>
    <w:rsid w:val="00B77EFC"/>
    <w:rsid w:val="00B82D11"/>
    <w:rsid w:val="00B94D6B"/>
    <w:rsid w:val="00BC6AB8"/>
    <w:rsid w:val="00BC7FA6"/>
    <w:rsid w:val="00BD320A"/>
    <w:rsid w:val="00BE366C"/>
    <w:rsid w:val="00BE4210"/>
    <w:rsid w:val="00BF5E98"/>
    <w:rsid w:val="00C013D1"/>
    <w:rsid w:val="00C053C6"/>
    <w:rsid w:val="00C15F3D"/>
    <w:rsid w:val="00C2440F"/>
    <w:rsid w:val="00C2643C"/>
    <w:rsid w:val="00C333CA"/>
    <w:rsid w:val="00C37C3A"/>
    <w:rsid w:val="00C50B7A"/>
    <w:rsid w:val="00C5453D"/>
    <w:rsid w:val="00C61FD7"/>
    <w:rsid w:val="00C65E62"/>
    <w:rsid w:val="00C72ACE"/>
    <w:rsid w:val="00C9113A"/>
    <w:rsid w:val="00C96904"/>
    <w:rsid w:val="00CD2075"/>
    <w:rsid w:val="00CF1DFE"/>
    <w:rsid w:val="00CF7245"/>
    <w:rsid w:val="00D11A1D"/>
    <w:rsid w:val="00D24673"/>
    <w:rsid w:val="00D31937"/>
    <w:rsid w:val="00D426FB"/>
    <w:rsid w:val="00D42EFF"/>
    <w:rsid w:val="00D65B59"/>
    <w:rsid w:val="00D8139A"/>
    <w:rsid w:val="00D844EC"/>
    <w:rsid w:val="00DB6B30"/>
    <w:rsid w:val="00DC3784"/>
    <w:rsid w:val="00DE0C02"/>
    <w:rsid w:val="00DE6D9F"/>
    <w:rsid w:val="00E02117"/>
    <w:rsid w:val="00E24045"/>
    <w:rsid w:val="00E63D65"/>
    <w:rsid w:val="00E728A7"/>
    <w:rsid w:val="00E72E67"/>
    <w:rsid w:val="00EB6E66"/>
    <w:rsid w:val="00EC1F2F"/>
    <w:rsid w:val="00EC2D93"/>
    <w:rsid w:val="00EF4EEB"/>
    <w:rsid w:val="00F02FBE"/>
    <w:rsid w:val="00F11A9A"/>
    <w:rsid w:val="00F1428A"/>
    <w:rsid w:val="00F212A4"/>
    <w:rsid w:val="00F27224"/>
    <w:rsid w:val="00F4386E"/>
    <w:rsid w:val="00F551B4"/>
    <w:rsid w:val="00F74603"/>
    <w:rsid w:val="00F77C1C"/>
    <w:rsid w:val="00F875C3"/>
    <w:rsid w:val="00F879D5"/>
    <w:rsid w:val="00F96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EB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1A6"/>
    <w:pPr>
      <w:numPr>
        <w:numId w:val="2"/>
      </w:num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1A9A"/>
    <w:pPr>
      <w:numPr>
        <w:ilvl w:val="1"/>
        <w:numId w:val="2"/>
      </w:numPr>
      <w:spacing w:before="120" w:after="60" w:line="240" w:lineRule="auto"/>
      <w:ind w:left="1134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1C5"/>
    <w:pPr>
      <w:numPr>
        <w:ilvl w:val="2"/>
        <w:numId w:val="2"/>
      </w:numPr>
      <w:spacing w:before="120" w:after="60" w:line="240" w:lineRule="auto"/>
      <w:ind w:left="2127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0EBA"/>
    <w:pPr>
      <w:numPr>
        <w:ilvl w:val="3"/>
        <w:numId w:val="2"/>
      </w:num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B0EBA"/>
    <w:pPr>
      <w:numPr>
        <w:ilvl w:val="4"/>
        <w:numId w:val="2"/>
      </w:num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EBA"/>
    <w:pPr>
      <w:numPr>
        <w:ilvl w:val="5"/>
        <w:numId w:val="2"/>
      </w:num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EBA"/>
    <w:pPr>
      <w:numPr>
        <w:ilvl w:val="6"/>
        <w:numId w:val="2"/>
      </w:num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EBA"/>
    <w:pPr>
      <w:numPr>
        <w:ilvl w:val="7"/>
        <w:numId w:val="2"/>
      </w:num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EBA"/>
    <w:pPr>
      <w:numPr>
        <w:ilvl w:val="8"/>
        <w:numId w:val="2"/>
      </w:num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1B0EB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0EBA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F11A6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11A9A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7D61C5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0EBA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rsid w:val="001B0EBA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EBA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EBA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EBA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EBA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0EBA"/>
    <w:rPr>
      <w:b/>
      <w:bCs/>
      <w:smallCaps/>
      <w:color w:val="1F497D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1B0EBA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EBA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1B0EBA"/>
    <w:rPr>
      <w:b/>
      <w:bCs/>
      <w:spacing w:val="0"/>
    </w:rPr>
  </w:style>
  <w:style w:type="character" w:styleId="Emphasis">
    <w:name w:val="Emphasis"/>
    <w:uiPriority w:val="20"/>
    <w:qFormat/>
    <w:rsid w:val="001B0EB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1B0EB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B0EBA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1B0EB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B0EB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B0EBA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EBA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EBA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1B0EB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1B0EBA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1B0EB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1B0EBA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1B0EBA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0EB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EBA"/>
    <w:rPr>
      <w:rFonts w:ascii="Tahoma" w:hAnsi="Tahoma" w:cs="Tahoma"/>
      <w:color w:val="5A5A5A" w:themeColor="text1" w:themeTint="A5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8327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3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327F"/>
    <w:rPr>
      <w:rFonts w:ascii="Courier New" w:eastAsia="Times New Roman" w:hAnsi="Courier New" w:cs="Courier New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2B7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7B5A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2B7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7B5A"/>
    <w:rPr>
      <w:color w:val="5A5A5A" w:themeColor="text1" w:themeTint="A5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E6961"/>
    <w:pPr>
      <w:spacing w:after="100" w:line="276" w:lineRule="auto"/>
      <w:ind w:left="220"/>
    </w:pPr>
    <w:rPr>
      <w:color w:val="auto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E6961"/>
    <w:pPr>
      <w:spacing w:after="100" w:line="276" w:lineRule="auto"/>
      <w:ind w:left="0"/>
    </w:pPr>
    <w:rPr>
      <w:color w:val="auto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6961"/>
    <w:pPr>
      <w:spacing w:after="100" w:line="276" w:lineRule="auto"/>
      <w:ind w:left="440"/>
    </w:pPr>
    <w:rPr>
      <w:color w:val="auto"/>
      <w:sz w:val="22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3E696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35602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3560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35602"/>
    <w:rPr>
      <w:color w:val="5A5A5A" w:themeColor="text1" w:themeTint="A5"/>
    </w:rPr>
  </w:style>
  <w:style w:type="character" w:styleId="EndnoteReference">
    <w:name w:val="endnote reference"/>
    <w:basedOn w:val="DefaultParagraphFont"/>
    <w:uiPriority w:val="99"/>
    <w:semiHidden/>
    <w:unhideWhenUsed/>
    <w:rsid w:val="0023560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560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5602"/>
    <w:rPr>
      <w:color w:val="5A5A5A" w:themeColor="text1" w:themeTint="A5"/>
    </w:rPr>
  </w:style>
  <w:style w:type="character" w:styleId="FootnoteReference">
    <w:name w:val="footnote reference"/>
    <w:basedOn w:val="DefaultParagraphFont"/>
    <w:uiPriority w:val="99"/>
    <w:semiHidden/>
    <w:unhideWhenUsed/>
    <w:rsid w:val="00235602"/>
    <w:rPr>
      <w:vertAlign w:val="superscript"/>
    </w:rPr>
  </w:style>
  <w:style w:type="table" w:styleId="TableGrid">
    <w:name w:val="Table Grid"/>
    <w:basedOn w:val="TableNormal"/>
    <w:uiPriority w:val="59"/>
    <w:rsid w:val="00EC1F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5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sail.msfc.nasa.gov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ssd.jpl.nasa.gov/" TargetMode="External"/><Relationship Id="rId17" Type="http://schemas.openxmlformats.org/officeDocument/2006/relationships/hyperlink" Target="http://hpiers.obspm.fr/eop-pc/index.php?index=leapsecond&amp;lang=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cgem.gfz-potsdam.de/ICGEM/modelstab.html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mmons.apache.org/math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arthobservatory.nasa.gov/Features/BlueMarble/" TargetMode="External"/><Relationship Id="rId23" Type="http://schemas.microsoft.com/office/2011/relationships/people" Target="people.xml"/><Relationship Id="rId10" Type="http://schemas.openxmlformats.org/officeDocument/2006/relationships/hyperlink" Target="https://www.orekit.org/forge/projects/orekit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spaceflight.nasa.gov/realdata/sightings/SSapplications/Post/JavaSSOP/orbit/ISS/SVPOS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A6182-4A76-4543-A887-3D0D2E1C7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1148</TotalTime>
  <Pages>10</Pages>
  <Words>2023</Words>
  <Characters>11534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</dc:creator>
  <cp:lastModifiedBy>Rami Houdroge</cp:lastModifiedBy>
  <cp:revision>164</cp:revision>
  <dcterms:created xsi:type="dcterms:W3CDTF">2011-12-11T18:05:00Z</dcterms:created>
  <dcterms:modified xsi:type="dcterms:W3CDTF">2015-10-15T07:46:00Z</dcterms:modified>
</cp:coreProperties>
</file>